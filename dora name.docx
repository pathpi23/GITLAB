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b w:val="1"/>
          <w:sz w:val="36"/>
          <w:szCs w:val="36"/>
        </w:rPr>
      </w:pPr>
      <w:del w:author="Thanaporn Pitianusorn" w:id="0" w:date="2019-09-20T14:01:12Z">
        <w:commentRangeStart w:id="0"/>
        <w:r w:rsidDel="00000000" w:rsidR="00000000" w:rsidRPr="00000000">
          <w:rPr>
            <w:b w:val="1"/>
            <w:sz w:val="36"/>
            <w:szCs w:val="36"/>
            <w:rtl w:val="0"/>
          </w:rPr>
          <w:delText xml:space="preserve">บทละครเวที Gen</w:delText>
        </w:r>
      </w:del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b w:val="1"/>
          <w:sz w:val="36"/>
          <w:szCs w:val="36"/>
        </w:rPr>
      </w:pPr>
      <w:del w:author="Thanaporn Pitianusorn" w:id="0" w:date="2019-09-20T14:01:12Z">
        <w:r w:rsidDel="00000000" w:rsidR="00000000" w:rsidRPr="00000000">
          <w:rPr>
            <w:b w:val="1"/>
            <w:sz w:val="36"/>
            <w:szCs w:val="36"/>
            <w:rtl w:val="0"/>
          </w:rPr>
          <w:delText xml:space="preserve">เรื่อง : โดราเอม่อน Ver.กาวๆ</w:delText>
        </w:r>
      </w:del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b w:val="1"/>
          <w:sz w:val="36"/>
          <w:szCs w:val="36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  <w:shd w:fill="9fc5e8" w:val="clear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shd w:fill="9fc5e8" w:val="clear"/>
            <w:rtl w:val="0"/>
          </w:rPr>
          <w:tab/>
        </w:r>
      </w:del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โนบิตะทายาทคนสุดท้ายของตระกูลโนบิ เขาจะเป็นผู้ถือครองสมบัติมากมายต่อจากมารดาของเขา เขานั้นกำลังดูใจอยู่กับจีจี้เพื่อนสาวที่เข้ามาจีบโนบิตะสมัยตอนเรียนจบใหม่ๆ แต่เขานั่นยังไม่มีแฟนเป็นตัวเป็นตนกับเขาสักที  มีคุณแม่ชื่อ โนบิ ทามาโกะ เป็นเจ้าของสมบัติของตระกูล ที่ป่วยแก่ชรารอวันตายเต็มที แต่ก็อยากเห็นลูกชายตัวเองเป็นฝั่งเป็นฝาอยากที่จะอุ้มหลานเหมือนกับคนอื่นบ้าง แต่ก็กลัวว่าลูกจะไปเลือกคนที่ไม่ดีมาสู่ตระกูลจึงได้พยายามจับคู่กับให้ลูกชายของเขาเอง และผู้ถูกเลือกที่จะมาเป็นคู่สมรสกับโนบิตะก็คือ ชิสุกะที่เป็นลูกสาวของเพื่อนแม่ </w:delText>
        </w:r>
      </w:del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คุณแม่ได้พาชิสุกะมาที่บ้านทำให้ทั้งคู่ได้เจอกันครั้งแรก ซี่งแน่นอนว่าชิสุกะก็ไม่ได้รักโนบิตะเพียงแต่อยากตอบแทนพระคุณของคุณแม่โนบิตะที่เคยช่วยเหลือแม่ของเขาไว้ และการมาอยู่ของชิสุกะทำให้เขาได้พบกับเดคิสุงิด้วย ซึ่งเป็นหมอเพื่อนสนิทของโนบิตะ มีนิสัยสุภาพเรียบร้อย มีความเป็นสุภาพบุรุษ จากนั้นไจโกะก็เข้ามาแล้วบทสนทนาทุกอย่างก็เริ่มวุ่นวาย</w:delText>
        </w:r>
      </w:del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ได้เข้าไปปรึกษากับเดคิสุงิเรื่องงานแต่งงานและได้พยายามให้คุณแม่ยกเลิกความคิดที่จะจับเขาแต่งงาน และหลังจากที่คุยเสร็จแยกทางกัน </w:delTex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 จู่ๆ ก็มีหุ่นยนต์จากโลกอนาคตโผล่มาจากลิ้นชักแล้วบอกว่า</w:delText>
        </w:r>
        <w:r w:rsidDel="00000000" w:rsidR="00000000" w:rsidRPr="00000000">
          <w:rPr>
            <w:rtl w:val="0"/>
          </w:rPr>
          <w:delText xml:space="preserve"> “</w:delTex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สวัสดีโนบิตะ ฉันชื่อโดราเอม่อน มาจากศตวรรษที่</w:delText>
        </w:r>
        <w:r w:rsidDel="00000000" w:rsidR="00000000" w:rsidRPr="00000000">
          <w:rPr>
            <w:rtl w:val="0"/>
          </w:rPr>
          <w:delText xml:space="preserve"> 22</w:delTex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 ฉันมาที่นี้เพื่อช่วยทำให้นายมีความสุข และฉันก็รู้ว่านายไม่อยากแต่งกับชิสุกะ ดังนั้นชั้นจะช่วยนายเอง</w:delText>
        </w:r>
        <w:r w:rsidDel="00000000" w:rsidR="00000000" w:rsidRPr="00000000">
          <w:rPr>
            <w:rtl w:val="0"/>
          </w:rPr>
          <w:delText xml:space="preserve">”</w:delTex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 ด้วยความตกใจของโนบิตะจึงไล่โดราเอม่อนออกไป  โดราเอม่อนจึงหยิบใบดูอนาคตให้ดูเห็นเป็นภาพอนาคตของโนบิตะกับชิสุกะได้แต่งงาน ด้วยความกลัวทำให้โนบิตะไม่เชื่อใจเต็มร้อยกลัวว่าโดเรม่อนจะเป็นพวกสิบแปดมงกุฏ โดราเอม่อนจึงแสดงว่าเขารู้อนาคตจริง</w:delText>
        </w:r>
        <w:r w:rsidDel="00000000" w:rsidR="00000000" w:rsidRPr="00000000">
          <w:rPr>
            <w:rtl w:val="0"/>
          </w:rPr>
          <w:delText xml:space="preserve"> </w:delTex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เช่นบอกว่าอนาคตของโนบิตะที่จะเกิดขึ้นใน</w:delText>
        </w:r>
        <w:r w:rsidDel="00000000" w:rsidR="00000000" w:rsidRPr="00000000">
          <w:rPr>
            <w:rtl w:val="0"/>
          </w:rPr>
          <w:delText xml:space="preserve">5</w:delTex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 วินาทีหลังจากนั้นแล้วจากนั้นโนบิตะก็เป็นแบบนั้นจริงๆจากนั้นโนบิตะก็เข้าใจและให้โอกาสโดราเอม่อนในการอยู่เพื่อช่วยโนบิตะ</w:delText>
        </w:r>
      </w:del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            </w:delTex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ab/>
          <w:delText xml:space="preserve"> จากนั้นโดราเอม่อนก็คอยสร้างสถานการณ์ต่างๆ เพื่อให้ชิสุกะกับโนบิตะได้เกลียดกัน แต่โดเรม่อนกับโนบิตะต่างทำงานสวนทางกันแทนที่ทั้งชิสุกะจะเกลียดกับกลายเป็นโนบิตะที่ไปชอบชิสุกะแทน</w:delText>
        </w:r>
      </w:del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วันต่อมาโนบิตะพบกับชิสุกะในตอนเช้า ทั้งสองหลบหน้ากัน โนบิตะหันหน้าหนีแล้วมายิ้มคนเดียว เหมือนพูดกับตัวเองว่านี่เรากำลังยิ้มอะไรอยู่นะ หรือว่าเราจะชอบ… โดราเอม่อนเห็นแบบนั้นจึงแซวโนบิตะ โนบิตะพอโดนโดราเอม่อนแซวเรื่องนี้จึงเขินและขังโดราเอม่อนไว้ในลิ้นชัก จากนั้นเดคิสุงิก็เข้ามาคุยกับชิ สุกะ และจู่ๆพวกไจแอ้นก็เข้ามาจะทำร้ายชิสุกะ เดคิสุงิปกป้องชิสุกะจนได้รับบาดเจ็บ ในขณะที่โนบิตะช่วยอะไรไม่ได้เลย </w:delText>
        </w:r>
      </w:del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            </w:delText>
          <w:tab/>
          <w:delText xml:space="preserve">โนบิตะรับรู้ว่าไจโกะเป็นคนส่งไจแอ้นมาทำร้าย และรู้ว่าชิสุกะมีคนที่คู่ควรมากกว่าจึงตัดสินใจย้ายไปอยู่ต่างประเทศ เขียนจดหมายและทิ้งทุกอย่างเอาไว้ เวลาผ่านไปหลายปี โนบิตะได้รับการ์ดเชิญมางานแต่งของเดคิสุงิกับชิสุกะ เค้ายิ้มและยินดีกับทั้งคู่</w:delText>
        </w:r>
      </w:del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  <w:shd w:fill="9fc5e8" w:val="clear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  <w:shd w:fill="9fc5e8" w:val="clear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  <w:shd w:fill="9fc5e8" w:val="clear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Intro ช่วงแรกจะเป็นการแนะนำตัวละครกันก่อน</w:delText>
        </w:r>
      </w:del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  <w:u w:val="single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     </w:delTex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u w:val="single"/>
            <w:rtl w:val="0"/>
          </w:rPr>
          <w:delText xml:space="preserve">ฉากบ้านของโนบิตะ</w:delText>
        </w:r>
      </w:del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   </w:delText>
        </w:r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โนบิตะพาจีจี้ มาที่บ้านเพื่อชวนมากินข้าวด้วยกันกับครอบครัวของโนบิตะ</w:delText>
        </w:r>
      </w:del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เปิดประตูเข้ามา</w:delText>
        </w:r>
      </w:del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คนรับใช้                เชิญค่ะคุณชาย</w:delText>
        </w:r>
      </w:del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จีจี้นี้บ้านของผมเอง</w:delText>
        </w:r>
      </w:del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ว้าว บ้านคุณใหญ่มากเลยโนบิตะ ที่บ้านคุณทำธุรกิจอะไรกันหรอ</w:delText>
        </w:r>
      </w:del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สปอตไลต์ก็จะส่องไปที่โนบิตะและคนบรรยายก็พูดและถัดมาก็จะส่องไปที่จีจี้และบรรยาย</w:delText>
        </w:r>
      </w:del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คือว่ามันเป็นธุรกิจน้ำมันที่ส่งทอดกันต่อมาในตระกูลน่ะครับ</w:delText>
        </w:r>
      </w:del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ค่าน้ำมันดิบส่งออกหรอคะ</w:delText>
        </w:r>
      </w:del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ป่าวครับ ผลิตน้ำมันพืชส่งออก </w:delText>
        </w:r>
      </w:del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ผ่าม</w:delText>
        </w:r>
      </w:del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อ่ออ อย่างงี้นี้เองง (หันไปพูดกับคนดู   แสดงว่าในอนาคตฉันก็จะได้ เป็นคุณนายอยู่ในบ้านหลังนี้แน่ๆเลยฮุฮุฮุ55555555)                </w:delText>
        </w:r>
      </w:del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อ่า คุณจีจี้ครับ คุณจีจี้ เป็นอะไรมั้ยครับ</w:delText>
        </w:r>
      </w:del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คะ  อ่อป่าวคะ แหะๆ</w:delText>
        </w:r>
      </w:del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โอเคคับ คุณจีจี้ คุณแม่ผมท่านรออยู่ทางนี้ครับ</w:delText>
        </w:r>
      </w:del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ทั้งคู่ก็เดินไปหาคุณแม่  </w:delText>
        </w:r>
      </w:del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เปลี่ยนฉาก</w:delText>
        </w:r>
      </w:del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  <w:u w:val="single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    </w:delTex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u w:val="single"/>
            <w:rtl w:val="0"/>
          </w:rPr>
          <w:delText xml:space="preserve">สวน</w:delText>
        </w:r>
      </w:del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คุณแม่นั่งเชิดๆจิบชาอยู่ และข้างๆมีเดคิสุงิอยู่</w:delText>
        </w:r>
      </w:del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ว่าไงเดคิ</w:delText>
        </w:r>
      </w:del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                   อ้าวว่าไงโนบิตะ</w:delText>
        </w:r>
      </w:del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สปอตไลต์มาบรรยายเดคิสุงิ</w:delText>
        </w:r>
      </w:del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สวัสดีครับคุณแม่ นี้ จีจี้ ผู้หญิงที่เคยเล่าให้คุณแม่ฟังไงครับ</w:delText>
        </w:r>
      </w:del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 สวัสดีค่ะ คุณแม่</w:delText>
        </w:r>
      </w:del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คุณแม่มองไปที่จีจี้ เผื่อตรวจผู้หญิงว่าเหมาะกับลูกชายมั้ย </w:delText>
        </w:r>
      </w:del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แม่                        เชิญ</w:delText>
        </w:r>
      </w:del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สปอตไลต์มาบรรยายคุณแม่</w:delText>
        </w:r>
      </w:del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ทั้งสองคนนั่งลงที่โต๊ะ</w:delText>
        </w:r>
      </w:del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แม่                        โนบิตะ แม่มีเรื่องที่ต้องบอกลูก</w:delText>
        </w:r>
      </w:del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เรื่องอะไรหรอครับคุณแม่</w:delText>
        </w:r>
      </w:del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แม่                         แม่ได้เตรียมคู่หมั้นไว้ให้แกแล้ว</w:delText>
        </w:r>
      </w:del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โนบิตะ/จีจี้              ฮะ!! อะไรนะครับ/คะ</w:delText>
        </w:r>
      </w:del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คุณแม่   คุณแม่คิดให้ดีๆก่อนซิครับ</w:delText>
        </w:r>
      </w:del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 จริงคะคุณแม่ค๊า</w:delText>
        </w:r>
      </w:del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คุณแม่มองไปทางจีจี้</w:delText>
        </w:r>
      </w:del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คุณแม่                   หล่อนไม่ต้องยุ่ง นี้มันเรื่องภายในตระกูล คนนอกนะอย่าเสือกไม่เข้าเรื่อง หึ!!</w:delText>
        </w:r>
      </w:del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จีจี้จ๋อยไป</w:delText>
        </w:r>
      </w:del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คุณแม่                    แม่คิดดีแล้วละโนบิตะ วันๆแกเองก็ไม่ได้ทำอะไร ธุรกิจที่บ้านก็ไม่ช่วยทำ แล้วเมื่อไรจะโตสักทีหะ</w:delText>
        </w:r>
      </w:del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                              แม่ก็แก่ลงแก่ลงทุกวัน ไหนจะโรคที่เป็นอยู่อีก ตอนเนี่ยแม่น่ะอยากที่จะอุ้มหลานแบบคนอื่นเขาบ้าง</w:delText>
        </w:r>
      </w:del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โถ่ คุณแม่ </w:delText>
        </w:r>
      </w:del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จากนั้นก็มีผู้หญิงเดินเข้ามา</w:delText>
        </w:r>
      </w:del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                      สวัสดีค่ะคุณนาย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คุณแม่                    สวัสดีจ้ะ ชิสุกะจัง</w:delText>
        </w:r>
      </w:del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สปอตไลต์มาบรรยายชิสุกะ</w:delText>
        </w:r>
      </w:del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                      คุณนายสบายดีมั้ยคะ</w:delText>
        </w:r>
      </w:del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คุณแม่                    สบายดีจ่ะ ชิสุกะมาพอดีเลย นี้ลูกของแม่เองที่บอกว่าจะให้เป็นคู่หมั้นด้วย  โนบิตะ</w:delText>
        </w:r>
      </w:del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                      ยินดีที่ได้รู้จัก คุณโนบิตะ ถ้าไม่มีอะไรแล้ว ดิฉันขอตัวไปทำงานก่อนนะค่ะ</w:delText>
        </w:r>
      </w:del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คุณแม่                     โอเครจ้ะ</w:delText>
        </w:r>
      </w:del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ชิสุกะเดินจากไป </w:delText>
        </w:r>
      </w:del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   คุณแม่คะ นังนั้นมันเป็นใครหรอคะ</w:delText>
        </w:r>
      </w:del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คุณแม่                     เสือก..(อยากให้ด่าเป็นผู้ดีกว่านี้อ่า)</w:delText>
        </w:r>
      </w:del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เธอเป็นใครหรอครับคุณแม่</w:delText>
        </w:r>
      </w:del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คุณแม่                     ชิสุกะนะหรอ เธอเป็นลูกสาวของเพื่อนแม่เอง ตอนสาวๆเราเคยสัญญากันไว้ว่า ถ้าเรามีลูกจะให้                    มาแต่งงานกัน</w:delText>
        </w:r>
      </w:del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ทำไมคุณแม่ไปสัญญาอะไรแบบนั้นละครับ ผมก็ไม่ได้เต็มใจที่จะแต่งกับเธอด้วย</w:delText>
        </w:r>
      </w:del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คุณแม่                     ฉันไม่สน ฉันสัญญากันไว้แล้ว ฉันขอตัวก่อนนะ พอดีต้องไปทำธุระก่อน บาย</w:delText>
        </w:r>
      </w:del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ฉันจะทำยังไงดีละเดคิสุงิ</w:delText>
        </w:r>
      </w:del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                     เอานะโนบิตะ อย่างน้อยเธอคนนั้นก็น่ารักดีนะ </w:delText>
        </w:r>
      </w:del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แต่ชั้นไม่อยากแต่งอะ</w:delText>
        </w:r>
      </w:del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                     เอาน่า เราไปหาอะไรดื่มแก้เซ็งกันดีกว่าปะๆๆ</w:delText>
        </w:r>
      </w:del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โนบิตะและเดคิสุงิก็เดินเข้าบ้านไป</w:delText>
        </w:r>
      </w:del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   นี้มันอะไรกัน!!!  คู่หมงคู่หมั้นอย่างงั้นรึ ฉันไม่ยอม พี่โนบิตะจะต้องเป็นของฉันคนเดียวเท่านั้น ใครหน้าไหนก้เอาไปไม่ได้ ฉันจะจัดการทั้งนังแก่แล้วก็นังอวดดีให้สิ้นซาก 55555555555555555555555</w:delText>
        </w:r>
      </w:del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โทรศัพท์แปป</w:delText>
        </w:r>
      </w:del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   ฮัลโหล นี้ฉันเอง ฉันมีงานมาให้พวกแกทำหน่อย เดี๋ยวฉันจะติดต่อไปที่หลัง แล้วเจอกัน</w:delText>
        </w:r>
      </w:del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วางสาย</w:delText>
        </w:r>
      </w:del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   พวกแกสองคนได้เจอดีแน่ 55555555555555555555555555555555</w:delText>
        </w:r>
      </w:del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Crisis ช่วงกลางเรื่อง</w:delText>
        </w:r>
      </w:del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กลางดึกในคืนวันหนึ่ง</w:delText>
        </w:r>
      </w:del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หลังจากที่คุณแม่ได้บอกเรื่องการหมั้นของโนบิตะกับชิสุกะ โนบิตะที่กำลังกังวลเรื่องของงานแต่งงานที่คุณแม่บังคับ ก็กำลังคิดหาวิธีที่จะเปลี่ยนใจคุณแม่อยู่ในบ้านพร้อมกับเดคิสุงิ</w:delText>
        </w:r>
      </w:del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โนบิตะเดินไปเดินมา</w:delText>
        </w:r>
      </w:del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                     อย่าเครียดไปเลยน่าโนบิตะ ก็ดีแล้วไม่ใช้หรอได้แต่งงานกับสาวสวย ใจดี มารยาทงามอีกต่างหาก ฉันนะยังอิจฉาแกเลย</w:delText>
        </w:r>
      </w:del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พูดมันง่ายหนิเดคิสุงิ ก็นายไม่ได้โดนแบบฉันนี้น่า</w:delText>
        </w:r>
      </w:del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                     นายก็ลองคุยกับเธอดูก่อนซี้ ถ้านายกับเธอไม่ชอบกันยังไงก็ค่อยบอกแม่ของนายซิ อาจจะยกเลิกเรื่องงานแต่งก็ได้นะ</w:delText>
        </w:r>
      </w:del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โห้เดคิสุงิ นายนี้มันฉลาดจริงๆ</w:delText>
        </w:r>
      </w:del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                     ของมันแน่อยู่แล้ว 555  แต่ฉันว่าเธอก็นิสัยดีอยุ่น่า</w:delText>
        </w:r>
      </w:del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เดี๋ยวก่อนเดคิสุงะ แล้วนายรู้ได้ไงว่าเธอนิสัยดี</w:delText>
        </w:r>
      </w:del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                    ป..ป...ปะ เปล่า ก็แค่ได้ยินจากที่คุณนายเล่าให้ฟังมานะ </w:delText>
        </w:r>
      </w:del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อ่ออย่างงี้หนิเอง</w:delText>
        </w:r>
      </w:del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                     เอาละฉันขอตัวก่อนนะ พรุ่งนี้ต้องตื่นมาตรวจร่างกายของคุณนายแต่เช้า ไปละ</w:delText>
        </w:r>
      </w:del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โอเครขอบใจมากเพื่อน ไว้เจอกัน</w:delText>
        </w:r>
      </w:del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เดคิสุงิเข้านอนแต่โนบิตะก็กำลังคิดอยู่ แต่จู่ๆก็โต๊ะในบ้านตัวนึงก็ขยับเอง</w:delText>
        </w:r>
      </w:del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อะไรน่ะ</w:delText>
        </w:r>
      </w:del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โนบิตะก็ค่อยเดินไปดูใกล้ๆ</w:delText>
        </w:r>
      </w:del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ตู้ม!!! มีบางอย่างออกมาด้วย</w:delText>
        </w:r>
      </w:del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อ้ากกกกก</w:delText>
        </w:r>
      </w:del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สวัสดีีีีี</w:delText>
        </w:r>
      </w:del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สปอตไลต์มาบรรยายโดราเอม่อน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แกเป็นใครกัน แล้วเข้ามาในบ้านได้ยังไง ใครก็ได้ช่วยด้วย</w:delText>
        </w:r>
      </w:del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โดเรม่อนก้ฟาดไปทีนึง</w:delText>
        </w:r>
      </w:del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เงียบไปไอแว่น ถ้าไม่เงียบเดะโบ๊ะหน้าให้</w:delText>
        </w:r>
      </w:del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ก...ก..ก็ได้… แล้วสรุปนายเป็นใครแล้วมาทำอะไรน่ะ</w:delText>
        </w:r>
      </w:del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ฉันคือ หุ่นยนต์จากโลกอนาคต โดเรม่อนยังไงละ ทีฉันถูกส่งมาที่นี้เนี่ย เพราะฉันได้รับภารกิจให้มาทำให้นายมีความสุขยังไงละ</w:delText>
        </w:r>
      </w:del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หะ อะไรกัน นี้นายต้องลองฉันเล่นแน่ๆเลย ฉันเป็นถึงคุณชายของธุรกิจผู้ร่ำรวยเลยนะ ความสุขนะฉันสามารถซื้อได้อยู่แล้ว แล้วก็เรื่องที่แกมาจากอนาคตน่ะ ฉันไม่เชื่อหรอกไร้สาระสิ้นดี ถ้านายอยากให้เชื่อก็พิสูจมาซิ</w:delText>
        </w:r>
      </w:del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 ในอีก 5 วินาที นายจะเดินไปชนขอบโต๊ะแล้วก็พูดว่า “โอ้ย ไอโต๊ะบ้า”     </w:delText>
        </w:r>
      </w:del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มั่นใจขนาดนั้นเชียว ใครเชื่อก็โง่แล้ว</w:delText>
        </w:r>
      </w:del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โนบิตะเดินไปชนขาโต๊ะ </w:delText>
        </w:r>
      </w:del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 โอ้ย ไอโต๊ะบ้า</w:delText>
        </w:r>
      </w:del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  หลังจากที่ฉันพูดนายก็จะตอบฉันว่า “เงียบไปเลยไอหุ่นกระป๋องเฮงซวย”</w:delText>
        </w:r>
      </w:del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 เงียบไปเลยไอหุ่นกระป๋องเฮงซวย   หะ น...นะ.นายรู้ได้ยังไงว่าฉันจะพูดอะไร</w:delText>
        </w:r>
      </w:del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  ก็ฉันมาจากอนาคตยังไงละ 55555555555</w:delText>
        </w:r>
      </w:del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 มันก็แค่บังเอิญน่า</w:delText>
        </w:r>
      </w:del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  นายอยากดูอนาคตคู่ครองของนายมั้ยละ</w:delText>
        </w:r>
      </w:del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 ไหนขอดูหน่อย</w:delText>
        </w:r>
      </w:del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   ไหนบอกไม่เชื่อ</w:delText>
        </w:r>
      </w:del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  เอาเถอะน่าา ขอดูหน่อยว่าในอนาคตเนี่ย ฉันจะเป็นยังไง</w:delText>
        </w:r>
      </w:del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ฉายภาพอนาคต   </w:delText>
        </w:r>
      </w:del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  นี้ฉันจะได้แต่งงานกับยัยผู้หญิงคนนั้นจริงๆหรอเนี่ย บ้าไปแล้ว</w:delText>
        </w:r>
      </w:del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   ทำไมละในนั้นนายก็ดูมีความสุขดีหนิ</w:delText>
        </w:r>
      </w:del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  ฉันไม่ได้ชอบยัยนั้นสักหน่อย ฉันถูกคุณแม่บังคับแต่งงาน เพราะคำสัญญาโง่ๆนั้น</w:delText>
        </w:r>
      </w:del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   งั้นนายก็เปลี่ยนแปลงมันซิ</w:delText>
        </w:r>
      </w:del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  ทำได้งั้นหรอ</w:delText>
        </w:r>
      </w:del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                         แน่นอนอยู่แล้วอะไรที่ทำให้นายเจอความสุขที่แท้จริง ฉันพร้อมจะช่วยนายอยู่แล้วโนบิตะ</w:delText>
        </w:r>
      </w:del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                            จัดไป แต่ฉันว่าตอนนี้ดึกมากแล้ว ไม่นอนกันก่อนดีกว่า ปะ</w:delText>
        </w:r>
      </w:del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เช้าวันต่อมา</w:delText>
        </w:r>
      </w:del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จีจี้ได้มาที่บ้านของโนบิตะอีกครั้งเพราะเธอมีแผนที่จะกำจัดคุณแม่และชิสุกะไว้แล้ว</w:delText>
        </w:r>
      </w:del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                                   หึหึ วันนี้และที่ฉันจะได้เป็น คุณนายของบ้านหลังนี้ 55555555555555555555555 แค่กๆๆๆ</w:delText>
        </w:r>
      </w:del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เดคิสุงิเดินผ่านมาพอดี</w:delText>
        </w:r>
      </w:del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                              อ่าวคุณจีจี้ เป็นอะไรมากมั้ยครับไอแค่กๆเชียว</w:delText>
        </w:r>
      </w:del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</w:delText>
          <w:tab/>
          <w:tab/>
          <w:tab/>
          <w:delText xml:space="preserve">อ๋อเปล่าค่ะ แล้วคุณหมอมายืนทำอะไรตรงนี้หรอคะ</w:delText>
        </w:r>
      </w:del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</w:delText>
          <w:tab/>
          <w:tab/>
          <w:tab/>
          <w:delText xml:space="preserve">ผมก็ก็เพิ่งเดินผ่านมาเห็นคุณจีจี้ไออยู่ตรงนี้เท่านั้นเอง</w:delText>
        </w:r>
      </w:del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</w:delText>
          <w:tab/>
          <w:tab/>
          <w:tab/>
          <w:delText xml:space="preserve">อ๋อหรอคะ คุณก็เดินของคุณต่อไปเถอะ ฉันขอตัวไปหาโนบิโนบิของฉันก่อนละกันนะ</w:delText>
        </w:r>
      </w:del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เดคิสุงิมองตามไปงงๆ</w:delText>
        </w:r>
      </w:del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 </w:delText>
          <w:tab/>
          <w:tab/>
          <w:tab/>
          <w:delText xml:space="preserve">อะไรของเขากัน //เกาหัวแกรกๆ</w:delText>
        </w:r>
      </w:del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</w:delText>
          <w:tab/>
          <w:tab/>
          <w:tab/>
          <w:delText xml:space="preserve">นี่เธอ ตรงนั้นน่ะ เธอนั่นแหละ หันมานี่</w:delText>
        </w:r>
      </w:del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</w:delText>
          <w:tab/>
          <w:tab/>
          <w:tab/>
          <w:delText xml:space="preserve">อ้าวคุณคนเมื่อวาน มีธุระอะไรหรอคะ</w:delText>
        </w:r>
      </w:del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 </w:delText>
          <w:tab/>
          <w:tab/>
          <w:tab/>
          <w:delText xml:space="preserve">ก็ไม่มีอะไรมากหรอก ชั้นแค่มาบอกว่าอย่าเข้ายุ่งกับคนของชั้นนะ</w:delText>
        </w:r>
      </w:del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</w:delText>
          <w:tab/>
          <w:tab/>
          <w:tab/>
          <w:delText xml:space="preserve">คนของคุณ เอ่อ ใช่คุณโนบิตะรึเปล่าคะ ถ้าใช่ ก็บอกคุณหญิงแม่สิคะ เรื่องนี้ชั้นก็ถูกบังคับมาเหมือนกัน</w:delText>
        </w:r>
      </w:del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จีจี้</w:delText>
          <w:tab/>
          <w:tab/>
          <w:tab/>
          <w:delText xml:space="preserve">ให้จริงเถอะ เดี๋ยวชั้นไปคุยกับคุณแม่เอง</w:delText>
        </w:r>
      </w:del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เหตุการณ์ที่ทำให้คนสองคนรักกันโดยโดเรม่อนตั้งใจให้ชิซูกะเกลียดโนบิตะไปเลยแต่ดันทำให้โนบิตะชอบชิสุกะแทน</w:delText>
        </w:r>
      </w:del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ม่อนกับโนบิตะทำตัวขัดแย้งกันทำให้แผนๆไม่สำเร็จ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ฉาก สวน</w:delText>
        </w:r>
      </w:del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โดราเอม่อนใส่ผ้าคลุมล่องหน ชิสุกะมองไม่เห็นโดเรม่อน</w:delText>
        </w:r>
      </w:del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เสกให้ฝนตก เสกเพลงบรรเลงทำให้เกลียดกัน โนบิตะแกล้งเดินชนแต่โดเีท่อนเสกหินแทนที่จะล้มไปข้างหน้าล้มใส่โนบิตะแทน</w:delText>
        </w:r>
      </w:del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ทั้งสองคนมองหน้าสปาคกัน</w:delText>
        </w:r>
      </w:del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delText xml:space="preserve">ส่วนเครื่องดนตรีที่เสกมาดันอินกับฉากที่เหมือนหนังเกาหลีนี้เลยเปลี่ยนไปบรรยายเพลงหวานแหววแทน</w:delText>
        </w:r>
      </w:del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ไจแอนท์ สุนิโอะ ก็เดินเข้าแทรกฉากอันหวานแหวว</w:delText>
        </w:r>
      </w:del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</w:delText>
          <w:tab/>
          <w:tab/>
          <w:delText xml:space="preserve"> นายเป็นใครน่ะ</w:delText>
        </w:r>
      </w:del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(ไจแอนท์ร้องเพลงเปิดตัว )</w:delText>
        </w:r>
      </w:del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ไจแอนท์</w:delText>
          <w:tab/>
          <w:tab/>
          <w:delText xml:space="preserve"> ทีนี้นายก็รู้จักชั้นแล้วสินะ ส่วนนี่ก็คือซุนิโอะลูกสมุนคู่สนิทองชั้นเอง</w:delText>
        </w:r>
      </w:del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ซุนิโอะ </w:delText>
          <w:tab/>
          <w:tab/>
          <w:delText xml:space="preserve">ไม่ใช่แค่นั้นน้า ชั้นคนนี้เนี่ยยังเป็น…………………………..หลงตัวเองสไตล์ซุนิโอะ</w:delText>
        </w:r>
      </w:del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ไจแอนท์  </w:delText>
          <w:tab/>
          <w:delText xml:space="preserve"> คราวนี้ถึงตาชั้นถามแกแล้ว ไอโนบิ โนบิตะ นี่แกทำอย่างนี้กับไจโกะ น้องสาวฉันได้ยังไง!!??</w:delText>
        </w:r>
      </w:del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</w:delText>
          <w:tab/>
          <w:tab/>
          <w:delText xml:space="preserve"> เดี๋ยวนะ ไจโกะคือใครนั้นไม่รู้จักคนที่ชื่อไจโกะหรอกนะ</w:delText>
        </w:r>
      </w:del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ไจแอนท์  </w:delText>
          <w:tab/>
          <w:delText xml:space="preserve">นี่แกลืมแม้กระทั่งชื่อน้องสาวของฉันอย่างงั้นเรอะ </w:delText>
        </w:r>
      </w:del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ซุนิโอะ </w:delText>
          <w:tab/>
          <w:tab/>
          <w:delText xml:space="preserve">จริงด้วยแอนท์ ไจโกะน้องสาวที่มีพี่ชายหล่อขนาดนี้นายกล้าลืมอย่างงั้นเรอะ จัดการมันเลยแอนท์</w:delText>
        </w:r>
      </w:del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ไจแอนท์ </w:delText>
          <w:tab/>
          <w:tab/>
          <w:delText xml:space="preserve">ตายซะเถอะแกน่ะ //</w:delText>
        </w:r>
      </w:del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โนบิตะรีบวิ่งไปพาชิสุกะหนี</w:delText>
        </w:r>
      </w:del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</w:delText>
          <w:tab/>
          <w:delText xml:space="preserve">นาฬิกาหยุดเวลา //โดเรม่อนยืนคิดหลังจากที่หยุดเวลา </w:delText>
        </w:r>
      </w:del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</w:delText>
          <w:tab/>
          <w:delText xml:space="preserve">นี่มันคือเวลาที่ทำให้สองคนนั้นเกลียดกันมากขึ้นสินะ</w:delText>
        </w:r>
      </w:del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//จัดท่าให้โนบิตะจับชิสุกะไปรับหมัดแทน</w:delText>
        </w:r>
      </w:del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 //เสียงหัวใจเต้น ประมาณว่านี่เค้ากำลังช่วยเราอยู่หรอเนี่ย</w:delText>
        </w:r>
      </w:del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โนบิตะ// ทำไมชั้นมาอยู่ตรงนี้ได้</w:delText>
        </w:r>
      </w:del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ไจแอนท์// ตกใจที่ทำไมถึงขยับมาอยู่ตรงนี้ มองซ้ายมองขวาด้วยความตกใจ</w:delText>
        </w:r>
      </w:del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ซุินิโอะ </w:delText>
          <w:tab/>
          <w:tab/>
          <w:delText xml:space="preserve">แอนท์ เมื่อกี้เกิดอะไรขึ้นน่ะ หรือว่าที่นี่จะมี….ผะ ผะ ผีแหละ</w:delText>
        </w:r>
      </w:del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//ทั้งสองคนมองหน้ากัน แล้ววิ่งหนี ให้ใครซักคนสะดุดล้มแล้วรีบลากกันไป</w:delText>
        </w:r>
      </w:del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ตัดฉากมาที่บ้านตอนเช้า</w:delText>
        </w:r>
      </w:del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โนบิตะตื่นมาตอนเช้าเดินสบตาชิสุกะ ทั้งสองหลบหน้ากัน </w:delText>
        </w:r>
      </w:del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สปอตไลท์ฉายไปที่โนบิตะ ที่หันมายิ้ม</w:delText>
        </w:r>
      </w:del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นี่เรากำลังยิ้มอะไรอยู่น่ะ หรือว่าเราชอบ ไม่นะ//ตบหน้าตัวเอง </w:delText>
        </w:r>
      </w:del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แน้ะ ไหนบอกว่าไม่ได้ชอบไง //ผิวปาก</w:delText>
        </w:r>
      </w:del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นายกลับเข้าตู้นายไปเลย //ดันโดเรม่อนเข้าลิ้นชัก แล้วล้อกลิ้นักโดเรม่อนติดอยู่ในนั้น</w:delText>
        </w:r>
      </w:del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ปล่อยชั้นออกไปปนะ</w:delText>
        </w:r>
      </w:del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----</w:delText>
        </w:r>
      </w:del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 คุณหมอเดคิสุงิ อาการป่วยของคุณหญิงเป็นยังไงบ้างคะ</w:delText>
        </w:r>
      </w:del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ตอนนี้อาการก็ยังคงที่ เอ้ะ อะไรติดหน้าน่ะ  //ชี้ตรงที่เปื้อน</w:delText>
        </w:r>
      </w:del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 ตรงนี้หรอ</w:delText>
        </w:r>
      </w:del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ไม่ใช่ตรงนี้ ตรงนี้สิครับ //เช็ดรอบเปื้อนบนหน้าให้ โนบิตะหันมาเห็นพอดี</w:delText>
        </w:r>
      </w:del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เดินเข้ามาพร้อมกับพูดกับเดคิสุงิว่าด้วยความหึงหวง</w:delText>
        </w:r>
      </w:del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 นายไม่ต้องไปดูอาการคุณแม่หรอ ส่วนเธอว่างนักหรอ งานการไม่ทำ </w:delText>
        </w:r>
      </w:del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 ไม่ต้องบอกชั้นก็ไปค่ะ //ที่เมื่อวานเห็นสงสัยผีเข้ามันเป็นแค่ภาพลวงตา//เสียงในใจ</w:delText>
        </w:r>
      </w:del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ชิสุกะเดินแล้วหน้ามืด</w:delText>
        </w:r>
      </w:del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เดคิสุงิเข้าไปประคอง นี่ตัวร้อนมากเลยนะ</w:delText>
        </w:r>
      </w:del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สำออย //แซะ เมินหน้าหนี </w:delText>
        </w:r>
      </w:del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ไจแอนท์ ซุนิโอะเดินเข้ามาใส่โม่งเป็นโจร หยุดอย่าขยับ นี่คือการปล้น</w:delText>
        </w:r>
      </w:del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ไจแอนท์ ผู้หญิงตรงนั้นน่ะเดินมานี่</w:delText>
        </w:r>
      </w:del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โนบิตะรีบวิ่งลุกลี้ลุกลนไปไขตู้เพื่อโดเรม่อนออกมา กำลังจะไขได้แล้ว ได้ยินเสียงปืนดังขึ้น </w:delText>
        </w:r>
      </w:del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ชิสุกะ คุณหมอเป็นอะไรไหมคะ คุณหมอ</w:delText>
        </w:r>
      </w:del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เดคิ ผมม่เป็นไร..</w:delText>
        </w:r>
      </w:del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เสียงรถโรงพยาบาลกู้ภัยเข้ามา</w:delText>
        </w:r>
      </w:del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โนบิตะได้แต่ยืนมองเรื่องทุกอย่างเกิดขึ้น และได้รู้ว่าเรื่องทุกอย่างเกิดขึ้นจากจีจี้</w:delText>
        </w:r>
      </w:del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Howtosmooth</w:delText>
        </w:r>
      </w:del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โดเรม่อนนายอยู่ตรงนั้นใช่มั้ย</w:delText>
        </w:r>
      </w:del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โนบิตะทนไม่ไหวกับการที่ต้องเลือกเพื่อนสนิทกับคนที่ตัวเองรัก เลยตัดสินใจเขียนจดหมายหนีไปเมืองนอก โดยทิ้งทุกอย่างไว้//โดยมีโดเรม่อนคอยช่วยเหลือ</w:delText>
        </w:r>
      </w:del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โดเรม่อน นายจะทำอย่างนี้จริงๆหรอโนบิตะ ถ้าทำแบบนี้นายจะไม่พบความสุขที่นายตามหานะ</w:delText>
        </w:r>
      </w:del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 อืม ชั้นตัดสินใจแล้ว ปล่อยให้เป็นแบบนี้แหละโดเรม่อน</w:delText>
        </w:r>
      </w:del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ปิด</w:delText>
        </w:r>
      </w:del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ฉายว่า ห้าปีต่อมา </w:delText>
        </w:r>
      </w:del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โนบิตะในชุดสูทสีดำ ถือการ์ดแต่งงานของเดคิสุงิ</w:delText>
        </w:r>
      </w:del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“ยินดีด้วยนะ ชิสุกะ เดคิสุงิ”</w:delText>
        </w:r>
      </w:del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delText xml:space="preserve">***โดราเอม่อนบอกว่าโนบิตะจะต้องตัดสินอนาคตภายใน 10 วินาทีนี้ซึ่งจะให้เลือกระหว่าง A และ B สุดท้ายโนบิตะก็เลือกทางที่ทำให้ชิสุกะมีความสุขที่สุด***</w:delText>
        </w:r>
      </w:del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del w:author="Thanaporn Pitianusorn" w:id="0" w:date="2019-09-20T14:01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F3">
      <w:pPr>
        <w:spacing w:after="240" w:before="240" w:lineRule="auto"/>
        <w:jc w:val="right"/>
        <w:rPr>
          <w:ins w:author="Thanaporn Pitianusorn" w:id="0" w:date="2019-09-20T14:01:12Z"/>
          <w:b w:val="1"/>
          <w:sz w:val="36"/>
          <w:szCs w:val="36"/>
        </w:rPr>
      </w:pPr>
      <w:ins w:author="Thanaporn Pitianusorn" w:id="0" w:date="2019-09-20T14:01:1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b w:val="1"/>
            <w:sz w:val="36"/>
            <w:szCs w:val="36"/>
            <w:rtl w:val="0"/>
          </w:rPr>
          <w:t xml:space="preserve">บทละครเวที Gen</w:t>
        </w:r>
      </w:ins>
    </w:p>
    <w:p w:rsidR="00000000" w:rsidDel="00000000" w:rsidP="00000000" w:rsidRDefault="00000000" w:rsidRPr="00000000" w14:paraId="000000F4">
      <w:pPr>
        <w:spacing w:after="240" w:before="240" w:lineRule="auto"/>
        <w:jc w:val="right"/>
        <w:rPr>
          <w:ins w:author="Thanaporn Pitianusorn" w:id="0" w:date="2019-09-20T14:01:12Z"/>
          <w:b w:val="1"/>
          <w:sz w:val="36"/>
          <w:szCs w:val="36"/>
        </w:rPr>
      </w:pPr>
      <w:ins w:author="Thanaporn Pitianusorn" w:id="0" w:date="2019-09-20T14:01:12Z">
        <w:r w:rsidDel="00000000" w:rsidR="00000000" w:rsidRPr="00000000">
          <w:rPr>
            <w:b w:val="1"/>
            <w:sz w:val="36"/>
            <w:szCs w:val="36"/>
            <w:rtl w:val="0"/>
          </w:rPr>
          <w:t xml:space="preserve">เรื่อง : โดราเอม่อน Ver.กาวๆ</w:t>
        </w:r>
      </w:ins>
    </w:p>
    <w:p w:rsidR="00000000" w:rsidDel="00000000" w:rsidP="00000000" w:rsidRDefault="00000000" w:rsidRPr="00000000" w14:paraId="000000F5">
      <w:pPr>
        <w:spacing w:after="240" w:before="240" w:lineRule="auto"/>
        <w:rPr>
          <w:ins w:author="Thanaporn Pitianusorn" w:id="0" w:date="2019-09-20T14:01:12Z"/>
          <w:b w:val="1"/>
          <w:sz w:val="36"/>
          <w:szCs w:val="36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0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0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0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0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0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0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0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0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0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  <w:shd w:fill="9fc5e8" w:val="clear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shd w:fill="9fc5e8" w:val="clear"/>
            <w:rtl w:val="0"/>
          </w:rPr>
          <w:tab/>
        </w:r>
      </w:ins>
    </w:p>
    <w:p w:rsidR="00000000" w:rsidDel="00000000" w:rsidP="00000000" w:rsidRDefault="00000000" w:rsidRPr="00000000" w14:paraId="00000109">
      <w:pPr>
        <w:spacing w:after="240" w:before="240" w:lineRule="auto"/>
        <w:ind w:firstLine="720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โนบิตะทายาทคนสุดท้ายของตระกูลโนบิ เขาจะเป็นผู้ถือครองสมบัติมากมายต่อจากมารดาของเขา เขานั้นกำลังดูใจอยู่กับจีจี้เพื่อนสาวที่เข้ามาจีบโนบิตะสมัยตอนเรียนจบใหม่ๆ แต่เขานั่นยังไม่มีแฟนเป็นตัวเป็นตนกับเขาสักที  มีคุณแม่ชื่อ โนบิ ทามาโกะ เป็นเจ้าของสมบัติของตระกูล ที่ป่วยแก่ชรารอวันตายเต็มที แต่ก็อยากเห็นลูกชายตัวเองเป็นฝั่งเป็นฝาอยากที่จะอุ้มหลานเหมือนกับคนอื่นบ้าง แต่ก็กลัวว่าลูกจะไปเลือกคนที่ไม่ดีมาสู่ตระกูลจึงได้พยายามจับคู่กับให้ลูกชายของเขาเอง และผู้ถูกเลือกที่จะมาเป็นคู่สมรสกับโนบิตะก็คือ ชิสุกะที่เป็นลูกสาวของเพื่อนแม่ </w:t>
        </w:r>
      </w:ins>
    </w:p>
    <w:p w:rsidR="00000000" w:rsidDel="00000000" w:rsidP="00000000" w:rsidRDefault="00000000" w:rsidRPr="00000000" w14:paraId="0000010A">
      <w:pPr>
        <w:spacing w:after="240" w:before="240" w:lineRule="auto"/>
        <w:ind w:firstLine="720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คุณแม่ได้พาชิสุกะมาที่บ้านทำให้ทั้งคู่ได้เจอกันครั้งแรก ซี่งแน่นอนว่าชิสุกะก็ไม่ได้รักโนบิตะเพียงแต่อยากตอบแทนพระคุณของคุณแม่โนบิตะที่เคยช่วยเหลือแม่ของเขาไว้ และการมาอยู่ของชิสุกะทำให้เขาได้พบกับเดคิสุงิด้วย ซึ่งเป็นหมอเพื่อนสนิทของโนบิตะ มีนิสัยสุภาพเรียบร้อย มีความเป็นสุภาพบุรุษ จากนั้นไจโกะก็เข้ามาแล้วบทสนทนาทุกอย่างก็เริ่มวุ่นวาย</w:t>
        </w:r>
      </w:ins>
    </w:p>
    <w:p w:rsidR="00000000" w:rsidDel="00000000" w:rsidP="00000000" w:rsidRDefault="00000000" w:rsidRPr="00000000" w14:paraId="0000010B">
      <w:pPr>
        <w:spacing w:after="240" w:before="240" w:lineRule="auto"/>
        <w:ind w:firstLine="720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ได้เข้าไปปรึกษากับเดคิสุงิเรื่องงานแต่งงานและได้พยายามให้คุณแม่ยกเลิกความคิดที่จะจับเขาแต่งงาน และหลังจากที่คุยเสร็จแยกทางกัน </w: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 จู่ๆ ก็มีหุ่นยนต์จากโลกอนาคตโผล่มาจากลิ้นชักแล้วบอกว่า</w:t>
        </w:r>
        <w:r w:rsidDel="00000000" w:rsidR="00000000" w:rsidRPr="00000000">
          <w:rPr>
            <w:rtl w:val="0"/>
          </w:rPr>
          <w:t xml:space="preserve"> “</w: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สวัสดีโนบิตะ ฉันชื่อโดราเอม่อน มาจากศตวรรษที่</w:t>
        </w:r>
        <w:r w:rsidDel="00000000" w:rsidR="00000000" w:rsidRPr="00000000">
          <w:rPr>
            <w:rtl w:val="0"/>
          </w:rPr>
          <w:t xml:space="preserve"> 22</w: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 ฉันมาที่นี้เพื่อช่วยทำให้นายมีความสุข และฉันก็รู้ว่านายไม่อยากแต่งกับชิสุกะ ดังนั้นชั้นจะช่วยนายเอง</w:t>
        </w:r>
        <w:r w:rsidDel="00000000" w:rsidR="00000000" w:rsidRPr="00000000">
          <w:rPr>
            <w:rtl w:val="0"/>
          </w:rPr>
          <w:t xml:space="preserve">”</w: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 ด้วยความตกใจของโนบิตะจึงไล่โดราเอม่อนออกไป  โดราเอม่อนจึงหยิบใบดูอนาคตให้ดูเห็นเป็นภาพอนาคตของโนบิตะกับชิสุกะได้แต่งงาน ด้วยความกลัวทำให้โนบิตะไม่เชื่อใจเต็มร้อยกลัวว่าโดเรม่อนจะเป็นพวกสิบแปดมงกุฏ โดราเอม่อนจึงแสดงว่าเขารู้อนาคตจริง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เช่นบอกว่าอนาคตของโนบิตะที่จะเกิดขึ้นใน</w:t>
        </w:r>
        <w:r w:rsidDel="00000000" w:rsidR="00000000" w:rsidRPr="00000000">
          <w:rPr>
            <w:rtl w:val="0"/>
          </w:rPr>
          <w:t xml:space="preserve">5</w: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 วินาทีหลังจากนั้นแล้วจากนั้นโนบิตะก็เป็นแบบนั้นจริงๆจากนั้นโนบิตะก็เข้าใจและให้โอกาสโดราเอม่อนในการอยู่เพื่อช่วยโนบิตะ</w:t>
        </w:r>
      </w:ins>
    </w:p>
    <w:p w:rsidR="00000000" w:rsidDel="00000000" w:rsidP="00000000" w:rsidRDefault="00000000" w:rsidRPr="00000000" w14:paraId="0000010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            </w: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ab/>
          <w:t xml:space="preserve"> จากนั้นโดราเอม่อนก็คอยสร้างสถานการณ์ต่างๆ เพื่อให้ชิสุกะกับโนบิตะได้เกลียดกัน แต่โดเรม่อนกับโนบิตะต่างทำงานสวนทางกันแทนที่ทั้งชิสุกะจะเกลียดกับกลายเป็นโนบิตะที่ไปชอบชิสุกะแทน</w:t>
        </w:r>
      </w:ins>
    </w:p>
    <w:p w:rsidR="00000000" w:rsidDel="00000000" w:rsidP="00000000" w:rsidRDefault="00000000" w:rsidRPr="00000000" w14:paraId="0000010D">
      <w:pPr>
        <w:spacing w:after="240" w:before="240" w:lineRule="auto"/>
        <w:ind w:firstLine="720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วันต่อมาโนบิตะพบกับชิสุกะในตอนเช้า ทั้งสองหลบหน้ากัน โนบิตะหันหน้าหนีแล้วมายิ้มคนเดียว เหมือนพูดกับตัวเองว่านี่เรากำลังยิ้มอะไรอยู่นะ หรือว่าเราจะชอบ… โดราเอม่อนเห็นแบบนั้นจึงแซวโนบิตะ โนบิตะพอโดนโดราเอม่อนแซวเรื่องนี้จึงเขินและขังโดราเอม่อนไว้ในลิ้นชัก จากนั้นเดคิสุงิก็เข้ามาคุยกับชิ สุกะ และจู่ๆพวกไจแอ้นก็เข้ามาจะทำร้ายชิสุกะ เดคิสุงิปกป้องชิสุกะจนได้รับบาดเจ็บ ในขณะที่โนบิตะช่วยอะไรไม่ได้เลย </w:t>
        </w:r>
      </w:ins>
    </w:p>
    <w:p w:rsidR="00000000" w:rsidDel="00000000" w:rsidP="00000000" w:rsidRDefault="00000000" w:rsidRPr="00000000" w14:paraId="0000010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            </w:t>
          <w:tab/>
          <w:t xml:space="preserve">โนบิตะรับรู้ว่าไจโกะเป็นคนส่งไจแอ้นมาทำร้าย และรู้ว่าชิสุกะมีคนที่คู่ควรมากกว่าจึงตัดสินใจย้ายไปอยู่ต่างประเทศ เขียนจดหมายและทิ้งทุกอย่างเอาไว้ เวลาผ่านไปหลายปี โนบิตะได้รับการ์ดเชิญมางานแต่งของเดคิสุงิกับชิสุกะ เค้ายิ้มและยินดีกับทั้งคู่</w:t>
        </w:r>
      </w:ins>
    </w:p>
    <w:p w:rsidR="00000000" w:rsidDel="00000000" w:rsidP="00000000" w:rsidRDefault="00000000" w:rsidRPr="00000000" w14:paraId="0000010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  <w:shd w:fill="9fc5e8" w:val="clear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1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  <w:shd w:fill="9fc5e8" w:val="clear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1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  <w:shd w:fill="9fc5e8" w:val="clear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1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Intro ช่วงแรกจะเป็นการแนะนำตัวละครกันก่อน</w:t>
        </w:r>
      </w:ins>
    </w:p>
    <w:p w:rsidR="00000000" w:rsidDel="00000000" w:rsidP="00000000" w:rsidRDefault="00000000" w:rsidRPr="00000000" w14:paraId="0000011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  <w:u w:val="single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     </w: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u w:val="single"/>
            <w:rtl w:val="0"/>
          </w:rPr>
          <w:t xml:space="preserve">ฉากบ้านของโนบิตะ</w:t>
        </w:r>
      </w:ins>
    </w:p>
    <w:p w:rsidR="00000000" w:rsidDel="00000000" w:rsidP="00000000" w:rsidRDefault="00000000" w:rsidRPr="00000000" w14:paraId="0000011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   </w:t>
        </w:r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โนบิตะพาจีจี้ มาที่บ้านเพื่อชวนมากินข้าวด้วยกันกับครอบครัวของโนบิตะ</w:t>
        </w:r>
      </w:ins>
    </w:p>
    <w:p w:rsidR="00000000" w:rsidDel="00000000" w:rsidP="00000000" w:rsidRDefault="00000000" w:rsidRPr="00000000" w14:paraId="0000011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เปิดประตูเข้ามา</w:t>
        </w:r>
      </w:ins>
    </w:p>
    <w:p w:rsidR="00000000" w:rsidDel="00000000" w:rsidP="00000000" w:rsidRDefault="00000000" w:rsidRPr="00000000" w14:paraId="0000011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คนรับใช้                เชิญค่ะคุณชาย</w:t>
        </w:r>
      </w:ins>
    </w:p>
    <w:p w:rsidR="00000000" w:rsidDel="00000000" w:rsidP="00000000" w:rsidRDefault="00000000" w:rsidRPr="00000000" w14:paraId="0000011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จีจี้นี้บ้านของผมเอง</w:t>
        </w:r>
      </w:ins>
    </w:p>
    <w:p w:rsidR="00000000" w:rsidDel="00000000" w:rsidP="00000000" w:rsidRDefault="00000000" w:rsidRPr="00000000" w14:paraId="0000011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ว้าว บ้านคุณใหญ่มากเลยโนบิตะ ที่บ้านคุณทำธุรกิจอะไรกันหรอ</w:t>
        </w:r>
      </w:ins>
    </w:p>
    <w:p w:rsidR="00000000" w:rsidDel="00000000" w:rsidP="00000000" w:rsidRDefault="00000000" w:rsidRPr="00000000" w14:paraId="0000011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สปอตไลต์ก็จะส่องไปที่โนบิตะและคนบรรยายก็พูดและถัดมาก็จะส่องไปที่จีจี้และบรรยาย</w:t>
        </w:r>
      </w:ins>
    </w:p>
    <w:p w:rsidR="00000000" w:rsidDel="00000000" w:rsidP="00000000" w:rsidRDefault="00000000" w:rsidRPr="00000000" w14:paraId="0000011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คือว่ามันเป็นธุรกิจน้ำมันที่ส่งทอดกันต่อมาในตระกูลน่ะครับ</w:t>
        </w:r>
      </w:ins>
    </w:p>
    <w:p w:rsidR="00000000" w:rsidDel="00000000" w:rsidP="00000000" w:rsidRDefault="00000000" w:rsidRPr="00000000" w14:paraId="0000011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ค่าน้ำมันดิบส่งออกหรอคะ</w:t>
        </w:r>
      </w:ins>
    </w:p>
    <w:p w:rsidR="00000000" w:rsidDel="00000000" w:rsidP="00000000" w:rsidRDefault="00000000" w:rsidRPr="00000000" w14:paraId="0000011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ป่าวครับ ผลิตน้ำมันพืชส่งออก </w:t>
        </w:r>
      </w:ins>
    </w:p>
    <w:p w:rsidR="00000000" w:rsidDel="00000000" w:rsidP="00000000" w:rsidRDefault="00000000" w:rsidRPr="00000000" w14:paraId="0000011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ผ่าม</w:t>
        </w:r>
      </w:ins>
    </w:p>
    <w:p w:rsidR="00000000" w:rsidDel="00000000" w:rsidP="00000000" w:rsidRDefault="00000000" w:rsidRPr="00000000" w14:paraId="0000011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อ่ออ อย่างงี้นี้เองง (หันไปพูดกับคนดู   แสดงว่าในอนาคตฉันก็จะได้ เป็นคุณนายอยู่ในบ้านหลังนี้แน่ๆเลยฮุฮุฮุ55555555)                </w:t>
        </w:r>
      </w:ins>
    </w:p>
    <w:p w:rsidR="00000000" w:rsidDel="00000000" w:rsidP="00000000" w:rsidRDefault="00000000" w:rsidRPr="00000000" w14:paraId="0000011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อ่า คุณจีจี้ครับ คุณจีจี้ เป็นอะไรมั้ยครับ</w:t>
        </w:r>
      </w:ins>
    </w:p>
    <w:p w:rsidR="00000000" w:rsidDel="00000000" w:rsidP="00000000" w:rsidRDefault="00000000" w:rsidRPr="00000000" w14:paraId="0000012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คะ  อ่อป่าวคะ แหะๆ</w:t>
        </w:r>
      </w:ins>
    </w:p>
    <w:p w:rsidR="00000000" w:rsidDel="00000000" w:rsidP="00000000" w:rsidRDefault="00000000" w:rsidRPr="00000000" w14:paraId="0000012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โอเคคับ คุณจีจี้ คุณแม่ผมท่านรออยู่ทางนี้ครับ</w:t>
        </w:r>
      </w:ins>
    </w:p>
    <w:p w:rsidR="00000000" w:rsidDel="00000000" w:rsidP="00000000" w:rsidRDefault="00000000" w:rsidRPr="00000000" w14:paraId="0000012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ทั้งคู่ก็เดินไปหาคุณแม่  </w:t>
        </w:r>
      </w:ins>
    </w:p>
    <w:p w:rsidR="00000000" w:rsidDel="00000000" w:rsidP="00000000" w:rsidRDefault="00000000" w:rsidRPr="00000000" w14:paraId="0000012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เปลี่ยนฉาก</w:t>
        </w:r>
      </w:ins>
    </w:p>
    <w:p w:rsidR="00000000" w:rsidDel="00000000" w:rsidP="00000000" w:rsidRDefault="00000000" w:rsidRPr="00000000" w14:paraId="0000012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  <w:u w:val="single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    </w:t>
        </w:r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u w:val="single"/>
            <w:rtl w:val="0"/>
          </w:rPr>
          <w:t xml:space="preserve">สวน</w:t>
        </w:r>
      </w:ins>
    </w:p>
    <w:p w:rsidR="00000000" w:rsidDel="00000000" w:rsidP="00000000" w:rsidRDefault="00000000" w:rsidRPr="00000000" w14:paraId="0000012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คุณแม่นั่งเชิดๆจิบชาอยู่ และข้างๆมีเดคิสุงิอยู่</w:t>
        </w:r>
      </w:ins>
    </w:p>
    <w:p w:rsidR="00000000" w:rsidDel="00000000" w:rsidP="00000000" w:rsidRDefault="00000000" w:rsidRPr="00000000" w14:paraId="0000012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ว่าไงเดคิ</w:t>
        </w:r>
      </w:ins>
    </w:p>
    <w:p w:rsidR="00000000" w:rsidDel="00000000" w:rsidP="00000000" w:rsidRDefault="00000000" w:rsidRPr="00000000" w14:paraId="0000012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                   อ้าวว่าไงโนบิตะ</w:t>
        </w:r>
      </w:ins>
    </w:p>
    <w:p w:rsidR="00000000" w:rsidDel="00000000" w:rsidP="00000000" w:rsidRDefault="00000000" w:rsidRPr="00000000" w14:paraId="0000012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สปอตไลต์มาบรรยายเดคิสุงิ</w:t>
        </w:r>
      </w:ins>
    </w:p>
    <w:p w:rsidR="00000000" w:rsidDel="00000000" w:rsidP="00000000" w:rsidRDefault="00000000" w:rsidRPr="00000000" w14:paraId="0000012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สวัสดีครับคุณแม่ นี้ จีจี้ ผู้หญิงที่เคยเล่าให้คุณแม่ฟังไงครับ</w:t>
        </w:r>
      </w:ins>
    </w:p>
    <w:p w:rsidR="00000000" w:rsidDel="00000000" w:rsidP="00000000" w:rsidRDefault="00000000" w:rsidRPr="00000000" w14:paraId="0000012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 สวัสดีค่ะ คุณแม่</w:t>
        </w:r>
      </w:ins>
    </w:p>
    <w:p w:rsidR="00000000" w:rsidDel="00000000" w:rsidP="00000000" w:rsidRDefault="00000000" w:rsidRPr="00000000" w14:paraId="0000012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คุณแม่มองไปที่จีจี้ เผื่อตรวจผู้หญิงว่าเหมาะกับลูกชายมั้ย </w:t>
        </w:r>
      </w:ins>
    </w:p>
    <w:p w:rsidR="00000000" w:rsidDel="00000000" w:rsidP="00000000" w:rsidRDefault="00000000" w:rsidRPr="00000000" w14:paraId="0000012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แม่                        เชิญ</w:t>
        </w:r>
      </w:ins>
    </w:p>
    <w:p w:rsidR="00000000" w:rsidDel="00000000" w:rsidP="00000000" w:rsidRDefault="00000000" w:rsidRPr="00000000" w14:paraId="0000012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สปอตไลต์มาบรรยายคุณแม่</w:t>
        </w:r>
      </w:ins>
    </w:p>
    <w:p w:rsidR="00000000" w:rsidDel="00000000" w:rsidP="00000000" w:rsidRDefault="00000000" w:rsidRPr="00000000" w14:paraId="0000012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ทั้งสองคนนั่งลงที่โต๊ะ</w:t>
        </w:r>
      </w:ins>
    </w:p>
    <w:p w:rsidR="00000000" w:rsidDel="00000000" w:rsidP="00000000" w:rsidRDefault="00000000" w:rsidRPr="00000000" w14:paraId="0000012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แม่                        โนบิตะ แม่มีเรื่องที่ต้องบอกลูก</w:t>
        </w:r>
      </w:ins>
    </w:p>
    <w:p w:rsidR="00000000" w:rsidDel="00000000" w:rsidP="00000000" w:rsidRDefault="00000000" w:rsidRPr="00000000" w14:paraId="0000013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เรื่องอะไรหรอครับคุณแม่</w:t>
        </w:r>
      </w:ins>
    </w:p>
    <w:p w:rsidR="00000000" w:rsidDel="00000000" w:rsidP="00000000" w:rsidRDefault="00000000" w:rsidRPr="00000000" w14:paraId="0000013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แม่                         แม่ได้เตรียมคู่หมั้นไว้ให้แกแล้ว</w:t>
        </w:r>
      </w:ins>
    </w:p>
    <w:p w:rsidR="00000000" w:rsidDel="00000000" w:rsidP="00000000" w:rsidRDefault="00000000" w:rsidRPr="00000000" w14:paraId="0000013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โนบิตะ/จีจี้              ฮะ!! อะไรนะครับ/คะ</w:t>
        </w:r>
      </w:ins>
    </w:p>
    <w:p w:rsidR="00000000" w:rsidDel="00000000" w:rsidP="00000000" w:rsidRDefault="00000000" w:rsidRPr="00000000" w14:paraId="0000013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คุณแม่   คุณแม่คิดให้ดีๆก่อนซิครับ</w:t>
        </w:r>
      </w:ins>
    </w:p>
    <w:p w:rsidR="00000000" w:rsidDel="00000000" w:rsidP="00000000" w:rsidRDefault="00000000" w:rsidRPr="00000000" w14:paraId="0000013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 จริงคะคุณแม่ค๊า</w:t>
        </w:r>
      </w:ins>
    </w:p>
    <w:p w:rsidR="00000000" w:rsidDel="00000000" w:rsidP="00000000" w:rsidRDefault="00000000" w:rsidRPr="00000000" w14:paraId="0000013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คุณแม่มองไปทางจีจี้</w:t>
        </w:r>
      </w:ins>
    </w:p>
    <w:p w:rsidR="00000000" w:rsidDel="00000000" w:rsidP="00000000" w:rsidRDefault="00000000" w:rsidRPr="00000000" w14:paraId="0000013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คุณแม่                   หล่อนไม่ต้องยุ่ง นี้มันเรื่องภายในตระกูล คนนอกนะอย่าเสือกไม่เข้าเรื่อง หึ!!</w:t>
        </w:r>
      </w:ins>
    </w:p>
    <w:p w:rsidR="00000000" w:rsidDel="00000000" w:rsidP="00000000" w:rsidRDefault="00000000" w:rsidRPr="00000000" w14:paraId="0000013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จีจี้จ๋อยไป</w:t>
        </w:r>
      </w:ins>
    </w:p>
    <w:p w:rsidR="00000000" w:rsidDel="00000000" w:rsidP="00000000" w:rsidRDefault="00000000" w:rsidRPr="00000000" w14:paraId="0000013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คุณแม่                    แม่คิดดีแล้วละโนบิตะ วันๆแกเองก็ไม่ได้ทำอะไร ธุรกิจที่บ้านก็ไม่ช่วยทำ แล้วเมื่อไรจะโตสักทีหะ</w:t>
        </w:r>
      </w:ins>
    </w:p>
    <w:p w:rsidR="00000000" w:rsidDel="00000000" w:rsidP="00000000" w:rsidRDefault="00000000" w:rsidRPr="00000000" w14:paraId="0000013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                              แม่ก็แก่ลงแก่ลงทุกวัน ไหนจะโรคที่เป็นอยู่อีก ตอนเนี่ยแม่น่ะอยากที่จะอุ้มหลานแบบคนอื่นเขาบ้าง</w:t>
        </w:r>
      </w:ins>
    </w:p>
    <w:p w:rsidR="00000000" w:rsidDel="00000000" w:rsidP="00000000" w:rsidRDefault="00000000" w:rsidRPr="00000000" w14:paraId="0000013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โถ่ คุณแม่ </w:t>
        </w:r>
      </w:ins>
    </w:p>
    <w:p w:rsidR="00000000" w:rsidDel="00000000" w:rsidP="00000000" w:rsidRDefault="00000000" w:rsidRPr="00000000" w14:paraId="0000013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จากนั้นก็มีผู้หญิงเดินเข้ามา</w:t>
        </w:r>
      </w:ins>
    </w:p>
    <w:p w:rsidR="00000000" w:rsidDel="00000000" w:rsidP="00000000" w:rsidRDefault="00000000" w:rsidRPr="00000000" w14:paraId="0000013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                      สวัสดีค่ะคุณนาย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3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คุณแม่                    สวัสดีจ้ะ ชิสุกะจัง</w:t>
        </w:r>
      </w:ins>
    </w:p>
    <w:p w:rsidR="00000000" w:rsidDel="00000000" w:rsidP="00000000" w:rsidRDefault="00000000" w:rsidRPr="00000000" w14:paraId="0000013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สปอตไลต์มาบรรยายชิสุกะ</w:t>
        </w:r>
      </w:ins>
    </w:p>
    <w:p w:rsidR="00000000" w:rsidDel="00000000" w:rsidP="00000000" w:rsidRDefault="00000000" w:rsidRPr="00000000" w14:paraId="0000013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                      คุณนายสบายดีมั้ยคะ</w:t>
        </w:r>
      </w:ins>
    </w:p>
    <w:p w:rsidR="00000000" w:rsidDel="00000000" w:rsidP="00000000" w:rsidRDefault="00000000" w:rsidRPr="00000000" w14:paraId="0000014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คุณแม่                    สบายดีจ่ะ ชิสุกะมาพอดีเลย นี้ลูกของแม่เองที่บอกว่าจะให้เป็นคู่หมั้นด้วย  โนบิตะ</w:t>
        </w:r>
      </w:ins>
    </w:p>
    <w:p w:rsidR="00000000" w:rsidDel="00000000" w:rsidP="00000000" w:rsidRDefault="00000000" w:rsidRPr="00000000" w14:paraId="0000014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                      ยินดีที่ได้รู้จัก คุณโนบิตะ ถ้าไม่มีอะไรแล้ว ดิฉันขอตัวไปทำงานก่อนนะค่ะ</w:t>
        </w:r>
      </w:ins>
    </w:p>
    <w:p w:rsidR="00000000" w:rsidDel="00000000" w:rsidP="00000000" w:rsidRDefault="00000000" w:rsidRPr="00000000" w14:paraId="0000014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คุณแม่                     โอเครจ้ะ</w:t>
        </w:r>
      </w:ins>
    </w:p>
    <w:p w:rsidR="00000000" w:rsidDel="00000000" w:rsidP="00000000" w:rsidRDefault="00000000" w:rsidRPr="00000000" w14:paraId="0000014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ชิสุกะเดินจากไป </w:t>
        </w:r>
      </w:ins>
    </w:p>
    <w:p w:rsidR="00000000" w:rsidDel="00000000" w:rsidP="00000000" w:rsidRDefault="00000000" w:rsidRPr="00000000" w14:paraId="0000014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   คุณแม่คะ นังนั้นมันเป็นใครหรอคะ</w:t>
        </w:r>
      </w:ins>
    </w:p>
    <w:p w:rsidR="00000000" w:rsidDel="00000000" w:rsidP="00000000" w:rsidRDefault="00000000" w:rsidRPr="00000000" w14:paraId="0000014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คุณแม่                     เสือก..(อยากให้ด่าเป็นผู้ดีกว่านี้อ่า)</w:t>
        </w:r>
      </w:ins>
    </w:p>
    <w:p w:rsidR="00000000" w:rsidDel="00000000" w:rsidP="00000000" w:rsidRDefault="00000000" w:rsidRPr="00000000" w14:paraId="0000014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เธอเป็นใครหรอครับคุณแม่</w:t>
        </w:r>
      </w:ins>
    </w:p>
    <w:p w:rsidR="00000000" w:rsidDel="00000000" w:rsidP="00000000" w:rsidRDefault="00000000" w:rsidRPr="00000000" w14:paraId="0000014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คุณแม่                     ชิสุกะนะหรอ เธอเป็นลูกสาวของเพื่อนแม่เอง ตอนสาวๆเราเคยสัญญากันไว้ว่า ถ้าเรามีลูกจะให้                    มาแต่งงานกัน</w:t>
        </w:r>
      </w:ins>
    </w:p>
    <w:p w:rsidR="00000000" w:rsidDel="00000000" w:rsidP="00000000" w:rsidRDefault="00000000" w:rsidRPr="00000000" w14:paraId="0000014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ทำไมคุณแม่ไปสัญญาอะไรแบบนั้นละครับ ผมก็ไม่ได้เต็มใจที่จะแต่งกับเธอด้วย</w:t>
        </w:r>
      </w:ins>
    </w:p>
    <w:p w:rsidR="00000000" w:rsidDel="00000000" w:rsidP="00000000" w:rsidRDefault="00000000" w:rsidRPr="00000000" w14:paraId="0000014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คุณแม่                     ฉันไม่สน ฉันสัญญากันไว้แล้ว ฉันขอตัวก่อนนะ พอดีต้องไปทำธุระก่อน บาย</w:t>
        </w:r>
      </w:ins>
    </w:p>
    <w:p w:rsidR="00000000" w:rsidDel="00000000" w:rsidP="00000000" w:rsidRDefault="00000000" w:rsidRPr="00000000" w14:paraId="0000014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ฉันจะทำยังไงดีละเดคิสุงิ</w:t>
        </w:r>
      </w:ins>
    </w:p>
    <w:p w:rsidR="00000000" w:rsidDel="00000000" w:rsidP="00000000" w:rsidRDefault="00000000" w:rsidRPr="00000000" w14:paraId="0000014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                     เอานะโนบิตะ อย่างน้อยเธอคนนั้นก็น่ารักดีนะ </w:t>
        </w:r>
      </w:ins>
    </w:p>
    <w:p w:rsidR="00000000" w:rsidDel="00000000" w:rsidP="00000000" w:rsidRDefault="00000000" w:rsidRPr="00000000" w14:paraId="0000014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แต่ชั้นไม่อยากแต่งอะ</w:t>
        </w:r>
      </w:ins>
    </w:p>
    <w:p w:rsidR="00000000" w:rsidDel="00000000" w:rsidP="00000000" w:rsidRDefault="00000000" w:rsidRPr="00000000" w14:paraId="0000014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                     เอาน่า เราไปหาอะไรดื่มแก้เซ็งกันดีกว่าปะๆๆ</w:t>
        </w:r>
      </w:ins>
    </w:p>
    <w:p w:rsidR="00000000" w:rsidDel="00000000" w:rsidP="00000000" w:rsidRDefault="00000000" w:rsidRPr="00000000" w14:paraId="0000014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โนบิตะและเดคิสุงิก็เดินเข้าบ้านไป</w:t>
        </w:r>
      </w:ins>
    </w:p>
    <w:p w:rsidR="00000000" w:rsidDel="00000000" w:rsidP="00000000" w:rsidRDefault="00000000" w:rsidRPr="00000000" w14:paraId="0000014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   นี้มันอะไรกัน!!!  คู่หมงคู่หมั้นอย่างงั้นรึ ฉันไม่ยอม พี่โนบิตะจะต้องเป็นของฉันคนเดียวเท่านั้น ใครหน้าไหนก้เอาไปไม่ได้ ฉันจะจัดการทั้งนังแก่แล้วก็นังอวดดีให้สิ้นซาก 55555555555555555555555</w:t>
        </w:r>
      </w:ins>
    </w:p>
    <w:p w:rsidR="00000000" w:rsidDel="00000000" w:rsidP="00000000" w:rsidRDefault="00000000" w:rsidRPr="00000000" w14:paraId="0000015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โทรศัพท์แปป</w:t>
        </w:r>
      </w:ins>
    </w:p>
    <w:p w:rsidR="00000000" w:rsidDel="00000000" w:rsidP="00000000" w:rsidRDefault="00000000" w:rsidRPr="00000000" w14:paraId="0000015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   ฮัลโหล นี้ฉันเอง ฉันมีงานมาให้พวกแกทำหน่อย เดี๋ยวฉันจะติดต่อไปที่หลัง แล้วเจอกัน</w:t>
        </w:r>
      </w:ins>
    </w:p>
    <w:p w:rsidR="00000000" w:rsidDel="00000000" w:rsidP="00000000" w:rsidRDefault="00000000" w:rsidRPr="00000000" w14:paraId="0000015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วางสาย</w:t>
        </w:r>
      </w:ins>
    </w:p>
    <w:p w:rsidR="00000000" w:rsidDel="00000000" w:rsidP="00000000" w:rsidRDefault="00000000" w:rsidRPr="00000000" w14:paraId="0000015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   พวกแกสองคนได้เจอดีแน่ 55555555555555555555555555555555</w:t>
        </w:r>
      </w:ins>
    </w:p>
    <w:p w:rsidR="00000000" w:rsidDel="00000000" w:rsidP="00000000" w:rsidRDefault="00000000" w:rsidRPr="00000000" w14:paraId="0000015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Crisis ช่วงกลางเรื่อง</w:t>
        </w:r>
      </w:ins>
    </w:p>
    <w:p w:rsidR="00000000" w:rsidDel="00000000" w:rsidP="00000000" w:rsidRDefault="00000000" w:rsidRPr="00000000" w14:paraId="0000015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กลางดึกในคืนวันหนึ่ง</w:t>
        </w:r>
      </w:ins>
    </w:p>
    <w:p w:rsidR="00000000" w:rsidDel="00000000" w:rsidP="00000000" w:rsidRDefault="00000000" w:rsidRPr="00000000" w14:paraId="0000015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หลังจากที่คุณแม่ได้บอกเรื่องการหมั้นของโนบิตะกับชิสุกะ โนบิตะที่กำลังกังวลเรื่องของงานแต่งงานที่คุณแม่บังคับ ก็กำลังคิดหาวิธีที่จะเปลี่ยนใจคุณแม่อยู่ในบ้านพร้อมกับเดคิสุงิ</w:t>
        </w:r>
      </w:ins>
    </w:p>
    <w:p w:rsidR="00000000" w:rsidDel="00000000" w:rsidP="00000000" w:rsidRDefault="00000000" w:rsidRPr="00000000" w14:paraId="0000015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โนบิตะเดินไปเดินมา</w:t>
        </w:r>
      </w:ins>
    </w:p>
    <w:p w:rsidR="00000000" w:rsidDel="00000000" w:rsidP="00000000" w:rsidRDefault="00000000" w:rsidRPr="00000000" w14:paraId="0000015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                     อย่าเครียดไปเลยน่าโนบิตะ ก็ดีแล้วไม่ใช้หรอได้แต่งงานกับสาวสวย ใจดี มารยาทงามอีกต่างหาก ฉันนะยังอิจฉาแกเลย</w:t>
        </w:r>
      </w:ins>
    </w:p>
    <w:p w:rsidR="00000000" w:rsidDel="00000000" w:rsidP="00000000" w:rsidRDefault="00000000" w:rsidRPr="00000000" w14:paraId="0000015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พูดมันง่ายหนิเดคิสุงิ ก็นายไม่ได้โดนแบบฉันนี้น่า</w:t>
        </w:r>
      </w:ins>
    </w:p>
    <w:p w:rsidR="00000000" w:rsidDel="00000000" w:rsidP="00000000" w:rsidRDefault="00000000" w:rsidRPr="00000000" w14:paraId="0000015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                     นายก็ลองคุยกับเธอดูก่อนซี้ ถ้านายกับเธอไม่ชอบกันยังไงก็ค่อยบอกแม่ของนายซิ อาจจะยกเลิกเรื่องงานแต่งก็ได้นะ</w:t>
        </w:r>
      </w:ins>
    </w:p>
    <w:p w:rsidR="00000000" w:rsidDel="00000000" w:rsidP="00000000" w:rsidRDefault="00000000" w:rsidRPr="00000000" w14:paraId="0000015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โห้เดคิสุงิ นายนี้มันฉลาดจริงๆ</w:t>
        </w:r>
      </w:ins>
    </w:p>
    <w:p w:rsidR="00000000" w:rsidDel="00000000" w:rsidP="00000000" w:rsidRDefault="00000000" w:rsidRPr="00000000" w14:paraId="0000015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                     ของมันแน่อยู่แล้ว 555  แต่ฉันว่าเธอก็นิสัยดีอยุ่น่า</w:t>
        </w:r>
      </w:ins>
    </w:p>
    <w:p w:rsidR="00000000" w:rsidDel="00000000" w:rsidP="00000000" w:rsidRDefault="00000000" w:rsidRPr="00000000" w14:paraId="0000015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เดี๋ยวก่อนเดคิสุงะ แล้วนายรู้ได้ไงว่าเธอนิสัยดี</w:t>
        </w:r>
      </w:ins>
    </w:p>
    <w:p w:rsidR="00000000" w:rsidDel="00000000" w:rsidP="00000000" w:rsidRDefault="00000000" w:rsidRPr="00000000" w14:paraId="0000015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                    ป..ป...ปะ เปล่า ก็แค่ได้ยินจากที่คุณนายเล่าให้ฟังมานะ </w:t>
        </w:r>
      </w:ins>
    </w:p>
    <w:p w:rsidR="00000000" w:rsidDel="00000000" w:rsidP="00000000" w:rsidRDefault="00000000" w:rsidRPr="00000000" w14:paraId="0000015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อ่ออย่างงี้หนิเอง</w:t>
        </w:r>
      </w:ins>
    </w:p>
    <w:p w:rsidR="00000000" w:rsidDel="00000000" w:rsidP="00000000" w:rsidRDefault="00000000" w:rsidRPr="00000000" w14:paraId="0000016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                     เอาละฉันขอตัวก่อนนะ พรุ่งนี้ต้องตื่นมาตรวจร่างกายของคุณนายแต่เช้า ไปละ</w:t>
        </w:r>
      </w:ins>
    </w:p>
    <w:p w:rsidR="00000000" w:rsidDel="00000000" w:rsidP="00000000" w:rsidRDefault="00000000" w:rsidRPr="00000000" w14:paraId="0000016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โอเครขอบใจมากเพื่อน ไว้เจอกัน</w:t>
        </w:r>
      </w:ins>
    </w:p>
    <w:p w:rsidR="00000000" w:rsidDel="00000000" w:rsidP="00000000" w:rsidRDefault="00000000" w:rsidRPr="00000000" w14:paraId="0000016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เดคิสุงิเข้านอนแต่โนบิตะก็กำลังคิดอยู่ แต่จู่ๆก็โต๊ะในบ้านตัวนึงก็ขยับเอง</w:t>
        </w:r>
      </w:ins>
    </w:p>
    <w:p w:rsidR="00000000" w:rsidDel="00000000" w:rsidP="00000000" w:rsidRDefault="00000000" w:rsidRPr="00000000" w14:paraId="0000016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อะไรน่ะ</w:t>
        </w:r>
      </w:ins>
    </w:p>
    <w:p w:rsidR="00000000" w:rsidDel="00000000" w:rsidP="00000000" w:rsidRDefault="00000000" w:rsidRPr="00000000" w14:paraId="0000016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โนบิตะก็ค่อยเดินไปดูใกล้ๆ</w:t>
        </w:r>
      </w:ins>
    </w:p>
    <w:p w:rsidR="00000000" w:rsidDel="00000000" w:rsidP="00000000" w:rsidRDefault="00000000" w:rsidRPr="00000000" w14:paraId="0000016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ตู้ม!!! มีบางอย่างออกมาด้วย</w:t>
        </w:r>
      </w:ins>
    </w:p>
    <w:p w:rsidR="00000000" w:rsidDel="00000000" w:rsidP="00000000" w:rsidRDefault="00000000" w:rsidRPr="00000000" w14:paraId="0000016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อ้ากกกกก</w:t>
        </w:r>
      </w:ins>
    </w:p>
    <w:p w:rsidR="00000000" w:rsidDel="00000000" w:rsidP="00000000" w:rsidRDefault="00000000" w:rsidRPr="00000000" w14:paraId="0000016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สวัสดีีีีี</w:t>
        </w:r>
      </w:ins>
    </w:p>
    <w:p w:rsidR="00000000" w:rsidDel="00000000" w:rsidP="00000000" w:rsidRDefault="00000000" w:rsidRPr="00000000" w14:paraId="0000016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สปอตไลต์มาบรรยายโดราเอม่อน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6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แกเป็นใครกัน แล้วเข้ามาในบ้านได้ยังไง ใครก็ได้ช่วยด้วย</w:t>
        </w:r>
      </w:ins>
    </w:p>
    <w:p w:rsidR="00000000" w:rsidDel="00000000" w:rsidP="00000000" w:rsidRDefault="00000000" w:rsidRPr="00000000" w14:paraId="0000016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โดเรม่อนก้ฟาดไปทีนึง</w:t>
        </w:r>
      </w:ins>
    </w:p>
    <w:p w:rsidR="00000000" w:rsidDel="00000000" w:rsidP="00000000" w:rsidRDefault="00000000" w:rsidRPr="00000000" w14:paraId="0000016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เงียบไปไอแว่น ถ้าไม่เงียบเดะโบ๊ะหน้าให้</w:t>
        </w:r>
      </w:ins>
    </w:p>
    <w:p w:rsidR="00000000" w:rsidDel="00000000" w:rsidP="00000000" w:rsidRDefault="00000000" w:rsidRPr="00000000" w14:paraId="0000016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ก...ก..ก็ได้… แล้วสรุปนายเป็นใครแล้วมาทำอะไรน่ะ</w:t>
        </w:r>
      </w:ins>
    </w:p>
    <w:p w:rsidR="00000000" w:rsidDel="00000000" w:rsidP="00000000" w:rsidRDefault="00000000" w:rsidRPr="00000000" w14:paraId="0000016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ฉันคือ หุ่นยนต์จากโลกอนาคต โดเรม่อนยังไงละ ทีฉันถูกส่งมาที่นี้เนี่ย เพราะฉันได้รับภารกิจให้มาทำให้นายมีความสุขยังไงละ</w:t>
        </w:r>
      </w:ins>
    </w:p>
    <w:p w:rsidR="00000000" w:rsidDel="00000000" w:rsidP="00000000" w:rsidRDefault="00000000" w:rsidRPr="00000000" w14:paraId="0000016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หะ อะไรกัน นี้นายต้องลองฉันเล่นแน่ๆเลย ฉันเป็นถึงคุณชายของธุรกิจผู้ร่ำรวยเลยนะ ความสุขนะฉันสามารถซื้อได้อยู่แล้ว แล้วก็เรื่องที่แกมาจากอนาคตน่ะ ฉันไม่เชื่อหรอกไร้สาระสิ้นดี ถ้านายอยากให้เชื่อก็พิสูจมาซิ</w:t>
        </w:r>
      </w:ins>
    </w:p>
    <w:p w:rsidR="00000000" w:rsidDel="00000000" w:rsidP="00000000" w:rsidRDefault="00000000" w:rsidRPr="00000000" w14:paraId="0000016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 ในอีก 5 วินาที นายจะเดินไปชนขอบโต๊ะแล้วก็พูดว่า “โอ้ย ไอโต๊ะบ้า”     </w:t>
        </w:r>
      </w:ins>
    </w:p>
    <w:p w:rsidR="00000000" w:rsidDel="00000000" w:rsidP="00000000" w:rsidRDefault="00000000" w:rsidRPr="00000000" w14:paraId="0000017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มั่นใจขนาดนั้นเชียว ใครเชื่อก็โง่แล้ว</w:t>
        </w:r>
      </w:ins>
    </w:p>
    <w:p w:rsidR="00000000" w:rsidDel="00000000" w:rsidP="00000000" w:rsidRDefault="00000000" w:rsidRPr="00000000" w14:paraId="0000017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โนบิตะเดินไปชนขาโต๊ะ </w:t>
        </w:r>
      </w:ins>
    </w:p>
    <w:p w:rsidR="00000000" w:rsidDel="00000000" w:rsidP="00000000" w:rsidRDefault="00000000" w:rsidRPr="00000000" w14:paraId="0000017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 โอ้ย ไอโต๊ะบ้า</w:t>
        </w:r>
      </w:ins>
    </w:p>
    <w:p w:rsidR="00000000" w:rsidDel="00000000" w:rsidP="00000000" w:rsidRDefault="00000000" w:rsidRPr="00000000" w14:paraId="0000017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  หลังจากที่ฉันพูดนายก็จะตอบฉันว่า “เงียบไปเลยไอหุ่นกระป๋องเฮงซวย”</w:t>
        </w:r>
      </w:ins>
    </w:p>
    <w:p w:rsidR="00000000" w:rsidDel="00000000" w:rsidP="00000000" w:rsidRDefault="00000000" w:rsidRPr="00000000" w14:paraId="0000017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 เงียบไปเลยไอหุ่นกระป๋องเฮงซวย   หะ น...นะ.นายรู้ได้ยังไงว่าฉันจะพูดอะไร</w:t>
        </w:r>
      </w:ins>
    </w:p>
    <w:p w:rsidR="00000000" w:rsidDel="00000000" w:rsidP="00000000" w:rsidRDefault="00000000" w:rsidRPr="00000000" w14:paraId="00000175">
      <w:pPr>
        <w:spacing w:after="240" w:before="240" w:lineRule="auto"/>
        <w:ind w:left="0" w:firstLine="0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  ก็ฉันมาจากอนาคตยังไงละ 55555555555</w:t>
        </w:r>
      </w:ins>
    </w:p>
    <w:p w:rsidR="00000000" w:rsidDel="00000000" w:rsidP="00000000" w:rsidRDefault="00000000" w:rsidRPr="00000000" w14:paraId="0000017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 มันก็แค่บังเอิญน่า</w:t>
        </w:r>
      </w:ins>
    </w:p>
    <w:p w:rsidR="00000000" w:rsidDel="00000000" w:rsidP="00000000" w:rsidRDefault="00000000" w:rsidRPr="00000000" w14:paraId="0000017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  นายอยากดูอนาคตคู่ครองของนายมั้ยละ</w:t>
        </w:r>
      </w:ins>
    </w:p>
    <w:p w:rsidR="00000000" w:rsidDel="00000000" w:rsidP="00000000" w:rsidRDefault="00000000" w:rsidRPr="00000000" w14:paraId="0000017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 ไหนขอดูหน่อย</w:t>
        </w:r>
      </w:ins>
    </w:p>
    <w:p w:rsidR="00000000" w:rsidDel="00000000" w:rsidP="00000000" w:rsidRDefault="00000000" w:rsidRPr="00000000" w14:paraId="0000017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   ไหนบอกไม่เชื่อ</w:t>
        </w:r>
      </w:ins>
    </w:p>
    <w:p w:rsidR="00000000" w:rsidDel="00000000" w:rsidP="00000000" w:rsidRDefault="00000000" w:rsidRPr="00000000" w14:paraId="0000017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  เอาเถอะน่าา ขอดูหน่อยว่าในอนาคตเนี่ย ฉันจะเป็นยังไง</w:t>
        </w:r>
      </w:ins>
    </w:p>
    <w:p w:rsidR="00000000" w:rsidDel="00000000" w:rsidP="00000000" w:rsidRDefault="00000000" w:rsidRPr="00000000" w14:paraId="0000017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ฉายภาพอนาคต   </w:t>
        </w:r>
      </w:ins>
    </w:p>
    <w:p w:rsidR="00000000" w:rsidDel="00000000" w:rsidP="00000000" w:rsidRDefault="00000000" w:rsidRPr="00000000" w14:paraId="0000017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  นี้ฉันจะได้แต่งงานกับยัยผู้หญิงคนนั้นจริงๆหรอเนี่ย บ้าไปแล้ว</w:t>
        </w:r>
      </w:ins>
    </w:p>
    <w:p w:rsidR="00000000" w:rsidDel="00000000" w:rsidP="00000000" w:rsidRDefault="00000000" w:rsidRPr="00000000" w14:paraId="0000017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   ทำไมละในนั้นนายก็ดูมีความสุขดีหนิ</w:t>
        </w:r>
      </w:ins>
    </w:p>
    <w:p w:rsidR="00000000" w:rsidDel="00000000" w:rsidP="00000000" w:rsidRDefault="00000000" w:rsidRPr="00000000" w14:paraId="0000017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  ฉันไม่ได้ชอบยัยนั้นสักหน่อย ฉันถูกคุณแม่บังคับแต่งงาน เพราะคำสัญญาโง่ๆนั้น</w:t>
        </w:r>
      </w:ins>
    </w:p>
    <w:p w:rsidR="00000000" w:rsidDel="00000000" w:rsidP="00000000" w:rsidRDefault="00000000" w:rsidRPr="00000000" w14:paraId="0000017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   งั้นนายก็เปลี่ยนแปลงมันซิ</w:t>
        </w:r>
      </w:ins>
    </w:p>
    <w:p w:rsidR="00000000" w:rsidDel="00000000" w:rsidP="00000000" w:rsidRDefault="00000000" w:rsidRPr="00000000" w14:paraId="0000018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  ทำได้งั้นหรอ</w:t>
        </w:r>
      </w:ins>
    </w:p>
    <w:p w:rsidR="00000000" w:rsidDel="00000000" w:rsidP="00000000" w:rsidRDefault="00000000" w:rsidRPr="00000000" w14:paraId="0000018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                         แน่นอนอยู่แล้วอะไรที่ทำให้นายเจอความสุขที่แท้จริง ฉันพร้อมจะช่วยนายอยู่แล้วโนบิตะ</w:t>
        </w:r>
      </w:ins>
    </w:p>
    <w:p w:rsidR="00000000" w:rsidDel="00000000" w:rsidP="00000000" w:rsidRDefault="00000000" w:rsidRPr="00000000" w14:paraId="0000018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                            จัดไป แต่ฉันว่าตอนนี้ดึกมากแล้ว ไม่นอนกันก่อนดีกว่า ปะ</w:t>
        </w:r>
      </w:ins>
    </w:p>
    <w:p w:rsidR="00000000" w:rsidDel="00000000" w:rsidP="00000000" w:rsidRDefault="00000000" w:rsidRPr="00000000" w14:paraId="0000018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เช้าวันต่อมา</w:t>
        </w:r>
      </w:ins>
    </w:p>
    <w:p w:rsidR="00000000" w:rsidDel="00000000" w:rsidP="00000000" w:rsidRDefault="00000000" w:rsidRPr="00000000" w14:paraId="0000018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จีจี้ได้มาที่บ้านของโนบิตะอีกครั้งเพราะเธอมีแผนที่จะกำจัดคุณแม่และชิสุกะไว้แล้ว</w:t>
        </w:r>
      </w:ins>
    </w:p>
    <w:p w:rsidR="00000000" w:rsidDel="00000000" w:rsidP="00000000" w:rsidRDefault="00000000" w:rsidRPr="00000000" w14:paraId="0000018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                                   หึหึ วันนี้และที่ฉันจะได้เป็น คุณนายของบ้านหลังนี้ 55555555555555555555555 แค่กๆๆๆ</w:t>
        </w:r>
      </w:ins>
    </w:p>
    <w:p w:rsidR="00000000" w:rsidDel="00000000" w:rsidP="00000000" w:rsidRDefault="00000000" w:rsidRPr="00000000" w14:paraId="0000018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เดคิสุงิเดินผ่านมาพอดี</w:t>
        </w:r>
      </w:ins>
    </w:p>
    <w:p w:rsidR="00000000" w:rsidDel="00000000" w:rsidP="00000000" w:rsidRDefault="00000000" w:rsidRPr="00000000" w14:paraId="0000018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                              อ่าวคุณจีจี้ เป็นอะไรมากมั้ยครับไอแค่กๆเชียว</w:t>
        </w:r>
      </w:ins>
    </w:p>
    <w:p w:rsidR="00000000" w:rsidDel="00000000" w:rsidP="00000000" w:rsidRDefault="00000000" w:rsidRPr="00000000" w14:paraId="0000018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</w:t>
          <w:tab/>
          <w:tab/>
          <w:tab/>
          <w:t xml:space="preserve">อ๋อเปล่าค่ะ แล้วคุณหมอมายืนทำอะไรตรงนี้หรอคะ</w:t>
        </w:r>
      </w:ins>
    </w:p>
    <w:p w:rsidR="00000000" w:rsidDel="00000000" w:rsidP="00000000" w:rsidRDefault="00000000" w:rsidRPr="00000000" w14:paraId="0000018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</w:t>
          <w:tab/>
          <w:tab/>
          <w:tab/>
          <w:t xml:space="preserve">ผมก็ก็เพิ่งเดินผ่านมาเห็นคุณจีจี้ไออยู่ตรงนี้เท่านั้นเอง</w:t>
        </w:r>
      </w:ins>
    </w:p>
    <w:p w:rsidR="00000000" w:rsidDel="00000000" w:rsidP="00000000" w:rsidRDefault="00000000" w:rsidRPr="00000000" w14:paraId="0000018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</w:t>
          <w:tab/>
          <w:tab/>
          <w:tab/>
          <w:t xml:space="preserve">อ๋อหรอคะ คุณก็เดินของคุณต่อไปเถอะ ฉันขอตัวไปหาโนบิโนบิของฉันก่อนละกันนะ</w:t>
        </w:r>
      </w:ins>
    </w:p>
    <w:p w:rsidR="00000000" w:rsidDel="00000000" w:rsidP="00000000" w:rsidRDefault="00000000" w:rsidRPr="00000000" w14:paraId="0000018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เดคิสุงิมองตามไปงงๆ</w:t>
        </w:r>
      </w:ins>
    </w:p>
    <w:p w:rsidR="00000000" w:rsidDel="00000000" w:rsidP="00000000" w:rsidRDefault="00000000" w:rsidRPr="00000000" w14:paraId="0000018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 </w:t>
          <w:tab/>
          <w:tab/>
          <w:tab/>
          <w:t xml:space="preserve">อะไรของเขากัน //เกาหัวแกรกๆ</w:t>
        </w:r>
      </w:ins>
    </w:p>
    <w:p w:rsidR="00000000" w:rsidDel="00000000" w:rsidP="00000000" w:rsidRDefault="00000000" w:rsidRPr="00000000" w14:paraId="0000018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</w:t>
          <w:tab/>
          <w:tab/>
          <w:tab/>
          <w:t xml:space="preserve">นี่เธอ ตรงนั้นน่ะ เธอนั่นแหละ หันมานี่</w:t>
        </w:r>
      </w:ins>
    </w:p>
    <w:p w:rsidR="00000000" w:rsidDel="00000000" w:rsidP="00000000" w:rsidRDefault="00000000" w:rsidRPr="00000000" w14:paraId="0000018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</w:t>
          <w:tab/>
          <w:tab/>
          <w:tab/>
          <w:t xml:space="preserve">อ้าวคุณคนเมื่อวาน มีธุระอะไรหรอคะ</w:t>
        </w:r>
      </w:ins>
    </w:p>
    <w:p w:rsidR="00000000" w:rsidDel="00000000" w:rsidP="00000000" w:rsidRDefault="00000000" w:rsidRPr="00000000" w14:paraId="0000018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 </w:t>
          <w:tab/>
          <w:tab/>
          <w:tab/>
          <w:t xml:space="preserve">ก็ไม่มีอะไรมากหรอก ชั้นแค่มาบอกว่าอย่าเข้ายุ่งกับคนของชั้นนะ</w:t>
        </w:r>
      </w:ins>
    </w:p>
    <w:p w:rsidR="00000000" w:rsidDel="00000000" w:rsidP="00000000" w:rsidRDefault="00000000" w:rsidRPr="00000000" w14:paraId="0000019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</w:t>
          <w:tab/>
          <w:tab/>
          <w:tab/>
          <w:t xml:space="preserve">คนของคุณ เอ่อ ใช่คุณโนบิตะรึเปล่าคะ ถ้าใช่ ก็บอกคุณหญิงแม่สิคะ เรื่องนี้ชั้นก็ถูกบังคับมาเหมือนกัน</w:t>
        </w:r>
      </w:ins>
    </w:p>
    <w:p w:rsidR="00000000" w:rsidDel="00000000" w:rsidP="00000000" w:rsidRDefault="00000000" w:rsidRPr="00000000" w14:paraId="0000019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จีจี้</w:t>
          <w:tab/>
          <w:tab/>
          <w:tab/>
          <w:t xml:space="preserve">ให้จริงเถอะ เดี๋ยวชั้นไปคุยกับคุณแม่เอง</w:t>
        </w:r>
      </w:ins>
    </w:p>
    <w:p w:rsidR="00000000" w:rsidDel="00000000" w:rsidP="00000000" w:rsidRDefault="00000000" w:rsidRPr="00000000" w14:paraId="0000019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เหตุการณ์ที่ทำให้คนสองคนรักกันโดยโดเรม่อนตั้งใจให้ชิซูกะเกลียดโนบิตะไปเลยแต่ดันทำให้โนบิตะชอบชิสุกะแทน</w:t>
        </w:r>
      </w:ins>
    </w:p>
    <w:p w:rsidR="00000000" w:rsidDel="00000000" w:rsidP="00000000" w:rsidRDefault="00000000" w:rsidRPr="00000000" w14:paraId="0000019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ม่อนกับโนบิตะทำตัวขัดแย้งกันทำให้แผนๆไม่สำเร็จ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9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ฉาก สวน</w:t>
        </w:r>
      </w:ins>
    </w:p>
    <w:p w:rsidR="00000000" w:rsidDel="00000000" w:rsidP="00000000" w:rsidRDefault="00000000" w:rsidRPr="00000000" w14:paraId="0000019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โดราเอม่อนใส่ผ้าคลุมล่องหน ชิสุกะมองไม่เห็นโดเรม่อน</w:t>
        </w:r>
      </w:ins>
    </w:p>
    <w:p w:rsidR="00000000" w:rsidDel="00000000" w:rsidP="00000000" w:rsidRDefault="00000000" w:rsidRPr="00000000" w14:paraId="0000019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เสกให้ฝนตก เสกเพลงบรรเลงทำให้เกลียดกัน โนบิตะแกล้งเดินชนแต่โดเีท่อนเสกหินแทนที่จะล้มไปข้างหน้าล้มใส่โนบิตะแทน</w:t>
        </w:r>
      </w:ins>
    </w:p>
    <w:p w:rsidR="00000000" w:rsidDel="00000000" w:rsidP="00000000" w:rsidRDefault="00000000" w:rsidRPr="00000000" w14:paraId="0000019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ทั้งสองคนมองหน้าสปาคกัน</w:t>
        </w:r>
      </w:ins>
    </w:p>
    <w:p w:rsidR="00000000" w:rsidDel="00000000" w:rsidP="00000000" w:rsidRDefault="00000000" w:rsidRPr="00000000" w14:paraId="0000019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b w:val="1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b w:val="1"/>
            <w:sz w:val="28"/>
            <w:szCs w:val="28"/>
            <w:rtl w:val="0"/>
          </w:rPr>
          <w:t xml:space="preserve">ส่วนเครื่องดนตรีที่เสกมาดันอินกับฉากที่เหมือนหนังเกาหลีนี้เลยเปลี่ยนไปบรรยายเพลงหวานแหววแทน</w:t>
        </w:r>
      </w:ins>
    </w:p>
    <w:p w:rsidR="00000000" w:rsidDel="00000000" w:rsidP="00000000" w:rsidRDefault="00000000" w:rsidRPr="00000000" w14:paraId="0000019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ไจแอนท์ สุนิโอะ ก็เดินเข้าแทรกฉากอันหวานแหวว</w:t>
        </w:r>
      </w:ins>
    </w:p>
    <w:p w:rsidR="00000000" w:rsidDel="00000000" w:rsidP="00000000" w:rsidRDefault="00000000" w:rsidRPr="00000000" w14:paraId="0000019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</w:t>
          <w:tab/>
          <w:tab/>
          <w:t xml:space="preserve"> นายเป็นใครน่ะ</w:t>
        </w:r>
      </w:ins>
    </w:p>
    <w:p w:rsidR="00000000" w:rsidDel="00000000" w:rsidP="00000000" w:rsidRDefault="00000000" w:rsidRPr="00000000" w14:paraId="0000019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(ไจแอนท์ร้องเพลงเปิดตัว )</w:t>
        </w:r>
      </w:ins>
    </w:p>
    <w:p w:rsidR="00000000" w:rsidDel="00000000" w:rsidP="00000000" w:rsidRDefault="00000000" w:rsidRPr="00000000" w14:paraId="0000019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ไจแอนท์</w:t>
          <w:tab/>
          <w:tab/>
          <w:t xml:space="preserve"> ทีนี้นายก็รู้จักชั้นแล้วสินะ ส่วนนี่ก็คือซุนิโอะลูกสมุนคู่สนิทองชั้นเอง</w:t>
        </w:r>
      </w:ins>
    </w:p>
    <w:p w:rsidR="00000000" w:rsidDel="00000000" w:rsidP="00000000" w:rsidRDefault="00000000" w:rsidRPr="00000000" w14:paraId="0000019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ซุนิโอะ </w:t>
          <w:tab/>
          <w:tab/>
          <w:t xml:space="preserve">ไม่ใช่แค่นั้นน้า ชั้นคนนี้เนี่ยยังเป็น…………………………..หลงตัวเองสไตล์ซุนิโอะ</w:t>
        </w:r>
      </w:ins>
    </w:p>
    <w:p w:rsidR="00000000" w:rsidDel="00000000" w:rsidP="00000000" w:rsidRDefault="00000000" w:rsidRPr="00000000" w14:paraId="0000019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ไจแอนท์  </w:t>
          <w:tab/>
          <w:t xml:space="preserve"> คราวนี้ถึงตาชั้นถามแกแล้ว ไอโนบิ โนบิตะ นี่แกทำอย่างนี้กับไจโกะ น้องสาวฉันได้ยังไง!!??</w:t>
        </w:r>
      </w:ins>
    </w:p>
    <w:p w:rsidR="00000000" w:rsidDel="00000000" w:rsidP="00000000" w:rsidRDefault="00000000" w:rsidRPr="00000000" w14:paraId="0000019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</w:t>
          <w:tab/>
          <w:tab/>
          <w:t xml:space="preserve"> เดี๋ยวนะ ไจโกะคือใครนั้นไม่รู้จักคนที่ชื่อไจโกะหรอกนะ</w:t>
        </w:r>
      </w:ins>
    </w:p>
    <w:p w:rsidR="00000000" w:rsidDel="00000000" w:rsidP="00000000" w:rsidRDefault="00000000" w:rsidRPr="00000000" w14:paraId="000001A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ไจแอนท์  </w:t>
          <w:tab/>
          <w:t xml:space="preserve">นี่แกลืมแม้กระทั่งชื่อน้องสาวของฉันอย่างงั้นเรอะ </w:t>
        </w:r>
      </w:ins>
    </w:p>
    <w:p w:rsidR="00000000" w:rsidDel="00000000" w:rsidP="00000000" w:rsidRDefault="00000000" w:rsidRPr="00000000" w14:paraId="000001A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ซุนิโอะ </w:t>
          <w:tab/>
          <w:tab/>
          <w:t xml:space="preserve">จริงด้วยแอนท์ ไจโกะน้องสาวที่มีพี่ชายหล่อขนาดนี้นายกล้าลืมอย่างงั้นเรอะ จัดการมันเลยแอนท์</w:t>
        </w:r>
      </w:ins>
    </w:p>
    <w:p w:rsidR="00000000" w:rsidDel="00000000" w:rsidP="00000000" w:rsidRDefault="00000000" w:rsidRPr="00000000" w14:paraId="000001A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ไจแอนท์ </w:t>
          <w:tab/>
          <w:tab/>
          <w:t xml:space="preserve">ตายซะเถอะแกน่ะ //</w:t>
        </w:r>
      </w:ins>
    </w:p>
    <w:p w:rsidR="00000000" w:rsidDel="00000000" w:rsidP="00000000" w:rsidRDefault="00000000" w:rsidRPr="00000000" w14:paraId="000001A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โนบิตะรีบวิ่งไปพาชิสุกะหนี</w:t>
        </w:r>
      </w:ins>
    </w:p>
    <w:p w:rsidR="00000000" w:rsidDel="00000000" w:rsidP="00000000" w:rsidRDefault="00000000" w:rsidRPr="00000000" w14:paraId="000001A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</w:t>
          <w:tab/>
          <w:t xml:space="preserve">นาฬิกาหยุดเวลา //โดเรม่อนยืนคิดหลังจากที่หยุดเวลา </w:t>
        </w:r>
      </w:ins>
    </w:p>
    <w:p w:rsidR="00000000" w:rsidDel="00000000" w:rsidP="00000000" w:rsidRDefault="00000000" w:rsidRPr="00000000" w14:paraId="000001A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</w:t>
          <w:tab/>
          <w:t xml:space="preserve">นี่มันคือเวลาที่ทำให้สองคนนั้นเกลียดกันมากขึ้นสินะ</w:t>
        </w:r>
      </w:ins>
    </w:p>
    <w:p w:rsidR="00000000" w:rsidDel="00000000" w:rsidP="00000000" w:rsidRDefault="00000000" w:rsidRPr="00000000" w14:paraId="000001A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//จัดท่าให้โนบิตะจับชิสุกะไปรับหมัดแทน</w:t>
        </w:r>
      </w:ins>
    </w:p>
    <w:p w:rsidR="00000000" w:rsidDel="00000000" w:rsidP="00000000" w:rsidRDefault="00000000" w:rsidRPr="00000000" w14:paraId="000001A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 //เสียงหัวใจเต้น ประมาณว่านี่เค้ากำลังช่วยเราอยู่หรอเนี่ย</w:t>
        </w:r>
      </w:ins>
    </w:p>
    <w:p w:rsidR="00000000" w:rsidDel="00000000" w:rsidP="00000000" w:rsidRDefault="00000000" w:rsidRPr="00000000" w14:paraId="000001A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โนบิตะ// ทำไมชั้นมาอยู่ตรงนี้ได้</w:t>
        </w:r>
      </w:ins>
    </w:p>
    <w:p w:rsidR="00000000" w:rsidDel="00000000" w:rsidP="00000000" w:rsidRDefault="00000000" w:rsidRPr="00000000" w14:paraId="000001A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ไจแอนท์// ตกใจที่ทำไมถึงขยับมาอยู่ตรงนี้ มองซ้ายมองขวาด้วยความตกใจ</w:t>
        </w:r>
      </w:ins>
    </w:p>
    <w:p w:rsidR="00000000" w:rsidDel="00000000" w:rsidP="00000000" w:rsidRDefault="00000000" w:rsidRPr="00000000" w14:paraId="000001A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ซุินิโอะ </w:t>
          <w:tab/>
          <w:tab/>
          <w:t xml:space="preserve">แอนท์ เมื่อกี้เกิดอะไรขึ้นน่ะ หรือว่าที่นี่จะมี….ผะ ผะ ผีแหละ</w:t>
        </w:r>
      </w:ins>
    </w:p>
    <w:p w:rsidR="00000000" w:rsidDel="00000000" w:rsidP="00000000" w:rsidRDefault="00000000" w:rsidRPr="00000000" w14:paraId="000001A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//ทั้งสองคนมองหน้ากัน แล้ววิ่งหนี ให้ใครซักคนสะดุดล้มแล้วรีบลากกันไป</w:t>
        </w:r>
      </w:ins>
    </w:p>
    <w:p w:rsidR="00000000" w:rsidDel="00000000" w:rsidP="00000000" w:rsidRDefault="00000000" w:rsidRPr="00000000" w14:paraId="000001A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ตัดฉากมาที่บ้านตอนเช้า</w:t>
        </w:r>
      </w:ins>
    </w:p>
    <w:p w:rsidR="00000000" w:rsidDel="00000000" w:rsidP="00000000" w:rsidRDefault="00000000" w:rsidRPr="00000000" w14:paraId="000001A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โนบิตะตื่นมาตอนเช้าเดินสบตาชิสุกะ ทั้งสองหลบหน้ากัน </w:t>
        </w:r>
      </w:ins>
    </w:p>
    <w:p w:rsidR="00000000" w:rsidDel="00000000" w:rsidP="00000000" w:rsidRDefault="00000000" w:rsidRPr="00000000" w14:paraId="000001A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สปอตไลท์ฉายไปที่โนบิตะ ที่หันมายิ้ม</w:t>
        </w:r>
      </w:ins>
    </w:p>
    <w:p w:rsidR="00000000" w:rsidDel="00000000" w:rsidP="00000000" w:rsidRDefault="00000000" w:rsidRPr="00000000" w14:paraId="000001A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นี่เรากำลังยิ้มอะไรอยู่น่ะ หรือว่าเราชอบ ไม่นะ//ตบหน้าตัวเอง </w:t>
        </w:r>
      </w:ins>
    </w:p>
    <w:p w:rsidR="00000000" w:rsidDel="00000000" w:rsidP="00000000" w:rsidRDefault="00000000" w:rsidRPr="00000000" w14:paraId="000001B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แน้ะ ไหนบอกว่าไม่ได้ชอบไง //ผิวปาก</w:t>
        </w:r>
      </w:ins>
    </w:p>
    <w:p w:rsidR="00000000" w:rsidDel="00000000" w:rsidP="00000000" w:rsidRDefault="00000000" w:rsidRPr="00000000" w14:paraId="000001B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นายกลับเข้าตู้นายไปเลย //ดันโดเรม่อนเข้าลิ้นชัก แล้วล้อกลิ้นักโดเรม่อนติดอยู่ในนั้น</w:t>
        </w:r>
      </w:ins>
    </w:p>
    <w:p w:rsidR="00000000" w:rsidDel="00000000" w:rsidP="00000000" w:rsidRDefault="00000000" w:rsidRPr="00000000" w14:paraId="000001B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ปล่อยชั้นออกไปปนะ</w:t>
        </w:r>
      </w:ins>
    </w:p>
    <w:p w:rsidR="00000000" w:rsidDel="00000000" w:rsidP="00000000" w:rsidRDefault="00000000" w:rsidRPr="00000000" w14:paraId="000001B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----</w:t>
        </w:r>
      </w:ins>
    </w:p>
    <w:p w:rsidR="00000000" w:rsidDel="00000000" w:rsidP="00000000" w:rsidRDefault="00000000" w:rsidRPr="00000000" w14:paraId="000001B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 คุณหมอเดคิสุงิ อาการป่วยของคุณหญิงเป็นยังไงบ้างคะ</w:t>
        </w:r>
      </w:ins>
    </w:p>
    <w:p w:rsidR="00000000" w:rsidDel="00000000" w:rsidP="00000000" w:rsidRDefault="00000000" w:rsidRPr="00000000" w14:paraId="000001B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ตอนนี้อาการก็ยังคงที่ เอ้ะ อะไรติดหน้าน่ะ  //ชี้ตรงที่เปื้อน</w:t>
        </w:r>
      </w:ins>
    </w:p>
    <w:p w:rsidR="00000000" w:rsidDel="00000000" w:rsidP="00000000" w:rsidRDefault="00000000" w:rsidRPr="00000000" w14:paraId="000001B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 ตรงนี้หรอ</w:t>
        </w:r>
      </w:ins>
    </w:p>
    <w:p w:rsidR="00000000" w:rsidDel="00000000" w:rsidP="00000000" w:rsidRDefault="00000000" w:rsidRPr="00000000" w14:paraId="000001B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ไม่ใช่ตรงนี้ ตรงนี้สิครับ //เช็ดรอบเปื้อนบนหน้าให้ โนบิตะหันมาเห็นพอดี</w:t>
        </w:r>
      </w:ins>
    </w:p>
    <w:p w:rsidR="00000000" w:rsidDel="00000000" w:rsidP="00000000" w:rsidRDefault="00000000" w:rsidRPr="00000000" w14:paraId="000001B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เดินเข้ามาพร้อมกับพูดกับเดคิสุงิว่าด้วยความหึงหวง</w:t>
        </w:r>
      </w:ins>
    </w:p>
    <w:p w:rsidR="00000000" w:rsidDel="00000000" w:rsidP="00000000" w:rsidRDefault="00000000" w:rsidRPr="00000000" w14:paraId="000001B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 นายไม่ต้องไปดูอาการคุณแม่หรอ ส่วนเธอว่างนักหรอ งานการไม่ทำ </w:t>
        </w:r>
      </w:ins>
    </w:p>
    <w:p w:rsidR="00000000" w:rsidDel="00000000" w:rsidP="00000000" w:rsidRDefault="00000000" w:rsidRPr="00000000" w14:paraId="000001B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 ไม่ต้องบอกชั้นก็ไปค่ะ //ที่เมื่อวานเห็นสงสัยผีเข้ามันเป็นแค่ภาพลวงตา//เสียงในใจ</w:t>
        </w:r>
      </w:ins>
    </w:p>
    <w:p w:rsidR="00000000" w:rsidDel="00000000" w:rsidP="00000000" w:rsidRDefault="00000000" w:rsidRPr="00000000" w14:paraId="000001B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ชิสุกะเดินแล้วหน้ามืด</w:t>
        </w:r>
      </w:ins>
    </w:p>
    <w:p w:rsidR="00000000" w:rsidDel="00000000" w:rsidP="00000000" w:rsidRDefault="00000000" w:rsidRPr="00000000" w14:paraId="000001B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เดคิสุงิเข้าไปประคอง นี่ตัวร้อนมากเลยนะ</w:t>
        </w:r>
      </w:ins>
    </w:p>
    <w:p w:rsidR="00000000" w:rsidDel="00000000" w:rsidP="00000000" w:rsidRDefault="00000000" w:rsidRPr="00000000" w14:paraId="000001B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สำออย //แซะ เมินหน้าหนี </w:t>
        </w:r>
      </w:ins>
    </w:p>
    <w:p w:rsidR="00000000" w:rsidDel="00000000" w:rsidP="00000000" w:rsidRDefault="00000000" w:rsidRPr="00000000" w14:paraId="000001B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ไจแอนท์ ซุนิโอะเดินเข้ามาใส่โม่งเป็นโจร หยุดอย่าขยับ นี่คือการปล้น</w:t>
        </w:r>
      </w:ins>
    </w:p>
    <w:p w:rsidR="00000000" w:rsidDel="00000000" w:rsidP="00000000" w:rsidRDefault="00000000" w:rsidRPr="00000000" w14:paraId="000001B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ไจแอนท์ ผู้หญิงตรงนั้นน่ะเดินมานี่</w:t>
        </w:r>
      </w:ins>
    </w:p>
    <w:p w:rsidR="00000000" w:rsidDel="00000000" w:rsidP="00000000" w:rsidRDefault="00000000" w:rsidRPr="00000000" w14:paraId="000001C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โนบิตะรีบวิ่งลุกลี้ลุกลนไปไขตู้เพื่อโดเรม่อนออกมา กำลังจะไขได้แล้ว ได้ยินเสียงปืนดังขึ้น </w:t>
        </w:r>
      </w:ins>
    </w:p>
    <w:p w:rsidR="00000000" w:rsidDel="00000000" w:rsidP="00000000" w:rsidRDefault="00000000" w:rsidRPr="00000000" w14:paraId="000001C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ชิสุกะ คุณหมอเป็นอะไรไหมคะ คุณหมอ</w:t>
        </w:r>
      </w:ins>
    </w:p>
    <w:p w:rsidR="00000000" w:rsidDel="00000000" w:rsidP="00000000" w:rsidRDefault="00000000" w:rsidRPr="00000000" w14:paraId="000001C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เดคิ ผมม่เป็นไร..</w:t>
        </w:r>
      </w:ins>
    </w:p>
    <w:p w:rsidR="00000000" w:rsidDel="00000000" w:rsidP="00000000" w:rsidRDefault="00000000" w:rsidRPr="00000000" w14:paraId="000001C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เสียงรถโรงพยาบาลกู้ภัยเข้ามา</w:t>
        </w:r>
      </w:ins>
    </w:p>
    <w:p w:rsidR="00000000" w:rsidDel="00000000" w:rsidP="00000000" w:rsidRDefault="00000000" w:rsidRPr="00000000" w14:paraId="000001C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โนบิตะได้แต่ยืนมองเรื่องทุกอย่างเกิดขึ้น และได้รู้ว่าเรื่องทุกอย่างเกิดขึ้นจากจีจี้</w:t>
        </w:r>
      </w:ins>
    </w:p>
    <w:p w:rsidR="00000000" w:rsidDel="00000000" w:rsidP="00000000" w:rsidRDefault="00000000" w:rsidRPr="00000000" w14:paraId="000001C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Howtosmooth</w:t>
        </w:r>
      </w:ins>
    </w:p>
    <w:p w:rsidR="00000000" w:rsidDel="00000000" w:rsidP="00000000" w:rsidRDefault="00000000" w:rsidRPr="00000000" w14:paraId="000001C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โดเรม่อนนายอยู่ตรงนั้นใช่มั้ย</w:t>
        </w:r>
      </w:ins>
    </w:p>
    <w:p w:rsidR="00000000" w:rsidDel="00000000" w:rsidP="00000000" w:rsidRDefault="00000000" w:rsidRPr="00000000" w14:paraId="000001C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โนบิตะทนไม่ไหวกับการที่ต้องเลือกเพื่อนสนิทกับคนที่ตัวเองรัก เลยตัดสินใจเขียนจดหมายหนีไปเมืองนอก โดยทิ้งทุกอย่างไว้//โดยมีโดเรม่อนคอยช่วยเหลือ</w:t>
        </w:r>
      </w:ins>
    </w:p>
    <w:p w:rsidR="00000000" w:rsidDel="00000000" w:rsidP="00000000" w:rsidRDefault="00000000" w:rsidRPr="00000000" w14:paraId="000001C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โดเรม่อน นายจะทำอย่างนี้จริงๆหรอโนบิตะ ถ้าทำแบบนี้นายจะไม่พบความสุขที่นายตามหานะ</w:t>
        </w:r>
      </w:ins>
    </w:p>
    <w:p w:rsidR="00000000" w:rsidDel="00000000" w:rsidP="00000000" w:rsidRDefault="00000000" w:rsidRPr="00000000" w14:paraId="000001C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 อืม ชั้นตัดสินใจแล้ว ปล่อยให้เป็นแบบนี้แหละโดเรม่อน</w:t>
        </w:r>
      </w:ins>
    </w:p>
    <w:p w:rsidR="00000000" w:rsidDel="00000000" w:rsidP="00000000" w:rsidRDefault="00000000" w:rsidRPr="00000000" w14:paraId="000001C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ปิด</w:t>
        </w:r>
      </w:ins>
    </w:p>
    <w:p w:rsidR="00000000" w:rsidDel="00000000" w:rsidP="00000000" w:rsidRDefault="00000000" w:rsidRPr="00000000" w14:paraId="000001C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ฉายว่า ห้าปีต่อมา </w:t>
        </w:r>
      </w:ins>
    </w:p>
    <w:p w:rsidR="00000000" w:rsidDel="00000000" w:rsidP="00000000" w:rsidRDefault="00000000" w:rsidRPr="00000000" w14:paraId="000001C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โนบิตะในชุดสูทสีดำ ถือการ์ดแต่งงานของเดคิสุงิ</w:t>
        </w:r>
      </w:ins>
    </w:p>
    <w:p w:rsidR="00000000" w:rsidDel="00000000" w:rsidP="00000000" w:rsidRDefault="00000000" w:rsidRPr="00000000" w14:paraId="000001C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“ยินดีด้วยนะ ชิสุกะ เดคิสุงิ”</w:t>
        </w:r>
      </w:ins>
    </w:p>
    <w:p w:rsidR="00000000" w:rsidDel="00000000" w:rsidP="00000000" w:rsidRDefault="00000000" w:rsidRPr="00000000" w14:paraId="000001C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Fonts w:ascii="Cordia New" w:cs="Cordia New" w:eastAsia="Cordia New" w:hAnsi="Cordia New"/>
            <w:sz w:val="28"/>
            <w:szCs w:val="28"/>
            <w:rtl w:val="0"/>
          </w:rPr>
          <w:t xml:space="preserve">***โดราเอม่อนบอกว่าโนบิตะจะต้องตัดสินอนาคตภายใน 10 วินาทีนี้ซึ่งจะให้เลือกระหว่าง A และ B สุดท้ายโนบิตะก็เลือกทางที่ทำให้ชิสุกะมีความสุขที่สุด***</w:t>
        </w:r>
      </w:ins>
    </w:p>
    <w:p w:rsidR="00000000" w:rsidDel="00000000" w:rsidP="00000000" w:rsidRDefault="00000000" w:rsidRPr="00000000" w14:paraId="000001D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5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6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7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8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9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A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B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C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D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E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F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E0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E1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E2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E3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E4">
      <w:pPr>
        <w:spacing w:after="240" w:before="240" w:lineRule="auto"/>
        <w:rPr>
          <w:ins w:author="Thanaporn Pitianusorn" w:id="0" w:date="2019-09-20T14:01:12Z"/>
          <w:rFonts w:ascii="Cordia New" w:cs="Cordia New" w:eastAsia="Cordia New" w:hAnsi="Cordia New"/>
          <w:sz w:val="28"/>
          <w:szCs w:val="28"/>
        </w:rPr>
      </w:pPr>
      <w:ins w:author="Thanaporn Pitianusorn" w:id="0" w:date="2019-09-20T14:0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E5">
      <w:pPr>
        <w:spacing w:after="240" w:before="240" w:lineRule="auto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lachalam Ch" w:id="0" w:date="2019-10-07T10:00:13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อะไรของแก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dia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